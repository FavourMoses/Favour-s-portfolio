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7A1E" w14:textId="1059EF99" w:rsidR="009D6A2B" w:rsidRDefault="009E33F9">
      <w:pPr>
        <w:pStyle w:val="Title"/>
      </w:pPr>
      <w:r>
        <w:t>FAVOUR MOSES</w:t>
      </w:r>
    </w:p>
    <w:p w14:paraId="5F9DBB72" w14:textId="77777777" w:rsidR="005D7E03" w:rsidRDefault="005D7E03">
      <w:pPr>
        <w:ind w:left="1468" w:right="1467" w:firstLine="3"/>
        <w:jc w:val="center"/>
        <w:rPr>
          <w:sz w:val="24"/>
        </w:rPr>
      </w:pPr>
      <w:r>
        <w:rPr>
          <w:sz w:val="24"/>
        </w:rPr>
        <w:t>Plot 511, 41 Cres. 4</w:t>
      </w:r>
      <w:r w:rsidRPr="005D7E03">
        <w:rPr>
          <w:sz w:val="24"/>
          <w:vertAlign w:val="superscript"/>
        </w:rPr>
        <w:t>th</w:t>
      </w:r>
      <w:r>
        <w:rPr>
          <w:sz w:val="24"/>
        </w:rPr>
        <w:t xml:space="preserve"> Aven. Gwarinpa, Abuja, FCT, Nigeria. • 900108</w:t>
      </w:r>
      <w:r w:rsidR="00215B72">
        <w:rPr>
          <w:sz w:val="24"/>
        </w:rPr>
        <w:t xml:space="preserve"> </w:t>
      </w:r>
    </w:p>
    <w:p w14:paraId="412CE97E" w14:textId="73DDFBF5" w:rsidR="005D7E03" w:rsidRDefault="00215B72">
      <w:pPr>
        <w:ind w:left="1468" w:right="1467" w:firstLine="3"/>
        <w:jc w:val="center"/>
        <w:rPr>
          <w:sz w:val="24"/>
        </w:rPr>
      </w:pPr>
      <w:r>
        <w:rPr>
          <w:sz w:val="24"/>
        </w:rPr>
        <w:t xml:space="preserve">• (234) </w:t>
      </w:r>
      <w:r w:rsidR="00601A50">
        <w:rPr>
          <w:sz w:val="24"/>
        </w:rPr>
        <w:t>9029899978</w:t>
      </w:r>
      <w:ins w:id="0" w:author="Microsoft Word" w:date="2024-03-18T10:54:00Z">
        <w:r>
          <w:rPr>
            <w:sz w:val="24"/>
          </w:rPr>
          <w:t xml:space="preserve">810235159 </w:t>
        </w:r>
      </w:ins>
    </w:p>
    <w:p w14:paraId="730661E2" w14:textId="52C676C1" w:rsidR="009D6A2B" w:rsidRDefault="00000000">
      <w:pPr>
        <w:ind w:left="1468" w:right="1467" w:firstLine="3"/>
        <w:jc w:val="center"/>
        <w:rPr>
          <w:sz w:val="24"/>
        </w:rPr>
      </w:pPr>
      <w:hyperlink r:id="rId5" w:history="1">
        <w:r w:rsidR="00EE7BB4" w:rsidRPr="004D6A8A">
          <w:rPr>
            <w:rStyle w:val="Hyperlink"/>
            <w:sz w:val="24"/>
          </w:rPr>
          <w:t>mosesfavour65@gmail.com</w:t>
        </w:r>
      </w:hyperlink>
      <w:r w:rsidR="00215B72">
        <w:rPr>
          <w:color w:val="0000FF"/>
          <w:spacing w:val="40"/>
          <w:sz w:val="24"/>
        </w:rPr>
        <w:t xml:space="preserve"> </w:t>
      </w:r>
      <w:r w:rsidR="00215B72">
        <w:rPr>
          <w:sz w:val="24"/>
        </w:rPr>
        <w:t>•</w:t>
      </w:r>
      <w:r w:rsidR="00215B72">
        <w:rPr>
          <w:spacing w:val="-7"/>
          <w:sz w:val="24"/>
        </w:rPr>
        <w:t xml:space="preserve"> </w:t>
      </w:r>
      <w:r w:rsidR="00215B72">
        <w:rPr>
          <w:color w:val="0000FF"/>
          <w:sz w:val="24"/>
          <w:u w:val="single" w:color="0000FF"/>
        </w:rPr>
        <w:t>LinkedIn</w:t>
      </w:r>
      <w:r w:rsidR="00215B72">
        <w:rPr>
          <w:color w:val="0000FF"/>
          <w:spacing w:val="-9"/>
          <w:sz w:val="24"/>
        </w:rPr>
        <w:t xml:space="preserve"> </w:t>
      </w:r>
      <w:r w:rsidR="00215B72">
        <w:rPr>
          <w:sz w:val="24"/>
        </w:rPr>
        <w:t>•</w:t>
      </w:r>
      <w:r w:rsidR="00215B72">
        <w:rPr>
          <w:spacing w:val="-7"/>
          <w:sz w:val="24"/>
        </w:rPr>
        <w:t xml:space="preserve"> </w:t>
      </w:r>
      <w:hyperlink r:id="rId6">
        <w:r w:rsidR="00215B72">
          <w:rPr>
            <w:color w:val="0000FF"/>
            <w:sz w:val="24"/>
            <w:u w:val="single" w:color="0000FF"/>
          </w:rPr>
          <w:t>https://github.com/horlah-em</w:t>
        </w:r>
      </w:hyperlink>
    </w:p>
    <w:p w14:paraId="56E61682" w14:textId="77777777" w:rsidR="009D6A2B" w:rsidRDefault="009D6A2B">
      <w:pPr>
        <w:pStyle w:val="BodyText"/>
        <w:ind w:left="0"/>
      </w:pPr>
    </w:p>
    <w:p w14:paraId="53FA595C" w14:textId="77777777" w:rsidR="009D6A2B" w:rsidRDefault="009D6A2B">
      <w:pPr>
        <w:pStyle w:val="BodyText"/>
        <w:spacing w:before="50"/>
        <w:ind w:left="0"/>
      </w:pPr>
    </w:p>
    <w:p w14:paraId="4642F9FC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8AE0F7D" wp14:editId="08950CD3">
                <wp:simplePos x="0" y="0"/>
                <wp:positionH relativeFrom="page">
                  <wp:posOffset>621791</wp:posOffset>
                </wp:positionH>
                <wp:positionV relativeFrom="paragraph">
                  <wp:posOffset>173114</wp:posOffset>
                </wp:positionV>
                <wp:extent cx="653034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30085" y="18288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5386" id="Graphic 1" o:spid="_x0000_s1026" style="position:absolute;margin-left:48.95pt;margin-top:13.65pt;width:514.2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" path="m6530085,l,,,18288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OBJECTIVES</w:t>
      </w:r>
    </w:p>
    <w:p w14:paraId="127D110A" w14:textId="6DFACD3E" w:rsidR="009D6A2B" w:rsidRDefault="00215B72">
      <w:pPr>
        <w:pStyle w:val="BodyText"/>
        <w:spacing w:line="276" w:lineRule="auto"/>
        <w:ind w:right="142"/>
        <w:jc w:val="both"/>
      </w:pPr>
      <w:r>
        <w:t xml:space="preserve">I am a highly motivated and results-driven </w:t>
      </w:r>
      <w:r w:rsidR="006D02B7">
        <w:t>software</w:t>
      </w:r>
      <w:r>
        <w:t xml:space="preserve"> Engineer with a strong programming background and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interpersonal</w:t>
      </w:r>
      <w:r>
        <w:rPr>
          <w:spacing w:val="-5"/>
        </w:rPr>
        <w:t xml:space="preserve"> </w:t>
      </w:r>
      <w:r w:rsidR="009E33F9">
        <w:t>skills</w:t>
      </w:r>
      <w:r>
        <w:t>,</w:t>
      </w:r>
      <w:r>
        <w:rPr>
          <w:spacing w:val="-3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 modelin</w:t>
      </w:r>
      <w:r w:rsidR="00ED431D">
        <w:t>g</w:t>
      </w:r>
      <w:r>
        <w:t>,</w:t>
      </w:r>
      <w:ins w:id="1" w:author="Microsoft Word" w:date="2024-03-18T10:54:00Z">
        <w:r>
          <w:rPr>
            <w:spacing w:val="-3"/>
          </w:rPr>
          <w:t xml:space="preserve"> (</w:t>
        </w:r>
        <w:r>
          <w:t>computer</w:t>
        </w:r>
        <w:r>
          <w:rPr>
            <w:spacing w:val="-2"/>
          </w:rPr>
          <w:t xml:space="preserve"> </w:t>
        </w:r>
        <w:r>
          <w:t>vision,</w:t>
        </w:r>
        <w:r>
          <w:rPr>
            <w:spacing w:val="-3"/>
          </w:rPr>
          <w:t xml:space="preserve"> </w:t>
        </w:r>
        <w:r>
          <w:t>and</w:t>
        </w:r>
        <w:r>
          <w:rPr>
            <w:spacing w:val="-3"/>
          </w:rPr>
          <w:t xml:space="preserve"> </w:t>
        </w:r>
        <w:r>
          <w:t>natural language processing),</w:t>
        </w:r>
      </w:ins>
      <w:r w:rsidR="009E33F9">
        <w:t xml:space="preserve"> HTML, JS, REACT, </w:t>
      </w:r>
      <w:proofErr w:type="spellStart"/>
      <w:r w:rsidR="009E33F9">
        <w:t>TailwindCSS</w:t>
      </w:r>
      <w:proofErr w:type="spellEnd"/>
      <w:r>
        <w:t xml:space="preserve">. I am seeking an opportunity to contribute my skills and knowledge to cutting-edge research/enterprise projects. </w:t>
      </w:r>
      <w:r w:rsidR="009E33F9">
        <w:t>I aim</w:t>
      </w:r>
      <w:r>
        <w:t xml:space="preserve"> to leverage my technical expertise to advance the field of Artificial Intelligence and make meaningful contributions to solving complex problems.</w:t>
      </w:r>
    </w:p>
    <w:p w14:paraId="630373F6" w14:textId="77777777" w:rsidR="009D6A2B" w:rsidRDefault="00215B72">
      <w:pPr>
        <w:pStyle w:val="Heading1"/>
        <w:spacing w:before="25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919A908" wp14:editId="48768274">
                <wp:simplePos x="0" y="0"/>
                <wp:positionH relativeFrom="page">
                  <wp:posOffset>621791</wp:posOffset>
                </wp:positionH>
                <wp:positionV relativeFrom="paragraph">
                  <wp:posOffset>335136</wp:posOffset>
                </wp:positionV>
                <wp:extent cx="653034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30085" y="18288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6B83" id="Graphic 2" o:spid="_x0000_s1026" style="position:absolute;margin-left:48.95pt;margin-top:26.4pt;width:514.2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" path="m6530085,l,,,18288r6530085,l653008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684A193" w14:textId="37B79163" w:rsidR="009D6A2B" w:rsidRDefault="00215B72">
      <w:pPr>
        <w:tabs>
          <w:tab w:val="right" w:pos="10349"/>
        </w:tabs>
        <w:spacing w:before="46"/>
        <w:ind w:left="147"/>
        <w:rPr>
          <w:i/>
        </w:rPr>
      </w:pP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 w:rsidR="009E33F9">
        <w:rPr>
          <w:b/>
        </w:rPr>
        <w:t>Science in Mathematics Education</w:t>
      </w:r>
      <w:r>
        <w:rPr>
          <w:b/>
        </w:rPr>
        <w:t>,</w:t>
      </w:r>
      <w:r>
        <w:rPr>
          <w:b/>
          <w:spacing w:val="-4"/>
        </w:rPr>
        <w:t xml:space="preserve"> </w:t>
      </w:r>
      <w:r w:rsidR="009E33F9">
        <w:t xml:space="preserve">Delta State University, </w:t>
      </w:r>
      <w:proofErr w:type="spellStart"/>
      <w:r w:rsidR="009E33F9">
        <w:t>Abraka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Nigeria.</w:t>
      </w:r>
      <w:r>
        <w:tab/>
      </w:r>
      <w:r>
        <w:rPr>
          <w:i/>
          <w:spacing w:val="-2"/>
        </w:rPr>
        <w:t>201</w:t>
      </w:r>
      <w:r w:rsidR="004317A6">
        <w:rPr>
          <w:i/>
          <w:spacing w:val="-2"/>
        </w:rPr>
        <w:t>6</w:t>
      </w:r>
      <w:r>
        <w:rPr>
          <w:i/>
          <w:spacing w:val="-2"/>
        </w:rPr>
        <w:t>-2021</w:t>
      </w:r>
    </w:p>
    <w:p w14:paraId="79374BE1" w14:textId="641BD7CE" w:rsidR="009D6A2B" w:rsidRDefault="00215B72">
      <w:pPr>
        <w:tabs>
          <w:tab w:val="left" w:pos="9231"/>
        </w:tabs>
        <w:spacing w:before="37"/>
        <w:ind w:left="147"/>
        <w:rPr>
          <w:i/>
        </w:rPr>
      </w:pPr>
      <w:r>
        <w:t>Supervisor:</w:t>
      </w:r>
      <w:r>
        <w:rPr>
          <w:spacing w:val="-2"/>
        </w:rPr>
        <w:t xml:space="preserve"> </w:t>
      </w:r>
      <w:r w:rsidR="00BD299E">
        <w:t xml:space="preserve">Mr. </w:t>
      </w:r>
      <w:proofErr w:type="spellStart"/>
      <w:r w:rsidR="00BD299E">
        <w:t>Tab</w:t>
      </w:r>
      <w:r w:rsidR="00EA44FD">
        <w:t>e</w:t>
      </w:r>
      <w:r w:rsidR="00BD299E">
        <w:t>ta</w:t>
      </w:r>
      <w:proofErr w:type="spellEnd"/>
      <w:r w:rsidR="00EA44FD">
        <w:t xml:space="preserve"> Bethel .I.</w:t>
      </w:r>
      <w:r>
        <w:tab/>
      </w:r>
      <w:r>
        <w:rPr>
          <w:i/>
        </w:rPr>
        <w:t>GPA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4.</w:t>
      </w:r>
      <w:r w:rsidR="004317A6">
        <w:rPr>
          <w:i/>
          <w:spacing w:val="-2"/>
        </w:rPr>
        <w:t>0</w:t>
      </w:r>
      <w:r>
        <w:rPr>
          <w:i/>
          <w:spacing w:val="-2"/>
        </w:rPr>
        <w:t>2/5.0</w:t>
      </w:r>
    </w:p>
    <w:p w14:paraId="596701E1" w14:textId="4A522885" w:rsidR="009D6A2B" w:rsidRDefault="00215B72">
      <w:pPr>
        <w:pStyle w:val="BodyText"/>
        <w:spacing w:before="38"/>
      </w:pPr>
      <w:r>
        <w:t>Thesis:</w:t>
      </w:r>
      <w:r>
        <w:rPr>
          <w:spacing w:val="-5"/>
        </w:rPr>
        <w:t xml:space="preserve"> </w:t>
      </w:r>
      <w:r w:rsidR="00BD299E">
        <w:t xml:space="preserve">Effect of the </w:t>
      </w:r>
      <w:r w:rsidR="00EA44FD">
        <w:t>Use</w:t>
      </w:r>
      <w:r w:rsidR="00BD299E">
        <w:t xml:space="preserve"> of ICT in the </w:t>
      </w:r>
      <w:r w:rsidR="00EA44FD">
        <w:t>Academic Performance</w:t>
      </w:r>
      <w:r w:rsidR="00BD299E">
        <w:t xml:space="preserve"> of Junior </w:t>
      </w:r>
      <w:r w:rsidR="00EA44FD">
        <w:t>Secondary</w:t>
      </w:r>
      <w:r w:rsidR="00BD299E">
        <w:t xml:space="preserve"> school </w:t>
      </w:r>
      <w:proofErr w:type="spellStart"/>
      <w:r w:rsidR="00BD299E">
        <w:t>school</w:t>
      </w:r>
      <w:proofErr w:type="spellEnd"/>
      <w:r w:rsidR="00BD299E">
        <w:t xml:space="preserve"> students during the Covid-19 Era</w:t>
      </w:r>
      <w:r>
        <w:rPr>
          <w:spacing w:val="-2"/>
        </w:rPr>
        <w:t>.</w:t>
      </w:r>
    </w:p>
    <w:p w14:paraId="5FBFFA6A" w14:textId="77777777" w:rsidR="009D6A2B" w:rsidRDefault="00215B72">
      <w:pPr>
        <w:pStyle w:val="BodyText"/>
        <w:spacing w:before="37"/>
      </w:pPr>
      <w:r>
        <w:t>Relevant</w:t>
      </w:r>
      <w:r>
        <w:rPr>
          <w:spacing w:val="-7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Work: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Intelligence,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Circuitry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Reliability</w:t>
      </w:r>
    </w:p>
    <w:p w14:paraId="62F6A101" w14:textId="77777777" w:rsidR="009D6A2B" w:rsidRDefault="009D6A2B">
      <w:pPr>
        <w:pStyle w:val="BodyText"/>
        <w:spacing w:before="46"/>
        <w:ind w:left="0"/>
      </w:pPr>
    </w:p>
    <w:p w14:paraId="2A8B7DCE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05778139" wp14:editId="54A51C75">
                <wp:simplePos x="0" y="0"/>
                <wp:positionH relativeFrom="page">
                  <wp:posOffset>621791</wp:posOffset>
                </wp:positionH>
                <wp:positionV relativeFrom="paragraph">
                  <wp:posOffset>173293</wp:posOffset>
                </wp:positionV>
                <wp:extent cx="653034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30085" y="18287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A25D" id="Graphic 3" o:spid="_x0000_s1026" style="position:absolute;margin-left:48.95pt;margin-top:13.65pt;width:514.2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" path="m6530085,l,,,18287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44660487" w14:textId="77777777" w:rsidR="009D6A2B" w:rsidRDefault="00215B72">
      <w:pPr>
        <w:tabs>
          <w:tab w:val="left" w:pos="8345"/>
        </w:tabs>
        <w:ind w:left="143"/>
        <w:rPr>
          <w:i/>
        </w:rPr>
      </w:pPr>
      <w:r>
        <w:rPr>
          <w:b/>
        </w:rPr>
        <w:t>Research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Intern</w:t>
      </w:r>
      <w:r>
        <w:rPr>
          <w:b/>
        </w:rPr>
        <w:tab/>
      </w:r>
      <w:r>
        <w:rPr>
          <w:i/>
        </w:rPr>
        <w:t>Nov.</w:t>
      </w:r>
      <w:r>
        <w:rPr>
          <w:i/>
          <w:spacing w:val="-3"/>
        </w:rPr>
        <w:t xml:space="preserve"> </w:t>
      </w:r>
      <w:r>
        <w:rPr>
          <w:i/>
        </w:rPr>
        <w:t>2019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 xml:space="preserve">Aug </w:t>
      </w:r>
      <w:r>
        <w:rPr>
          <w:i/>
          <w:spacing w:val="-4"/>
        </w:rPr>
        <w:t>2020</w:t>
      </w:r>
    </w:p>
    <w:p w14:paraId="18C88DD4" w14:textId="65A1C45A" w:rsidR="009D6A2B" w:rsidRDefault="00215B72">
      <w:pPr>
        <w:tabs>
          <w:tab w:val="left" w:pos="8456"/>
        </w:tabs>
        <w:spacing w:before="31"/>
        <w:ind w:left="147"/>
        <w:rPr>
          <w:i/>
        </w:rPr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 w:rsidR="00EA44FD">
        <w:t>Science Education</w:t>
      </w:r>
      <w:r>
        <w:t>,</w:t>
      </w:r>
      <w:r>
        <w:rPr>
          <w:spacing w:val="-4"/>
        </w:rPr>
        <w:t xml:space="preserve"> </w:t>
      </w:r>
      <w:r w:rsidR="00EA44FD">
        <w:t>Delta State University</w:t>
      </w:r>
      <w:r>
        <w:rPr>
          <w:spacing w:val="-2"/>
        </w:rPr>
        <w:t>,</w:t>
      </w:r>
      <w:r>
        <w:tab/>
      </w:r>
      <w:r w:rsidR="00EA44FD">
        <w:rPr>
          <w:i/>
        </w:rPr>
        <w:t xml:space="preserve">Delta </w:t>
      </w:r>
      <w:r>
        <w:rPr>
          <w:i/>
          <w:spacing w:val="-12"/>
        </w:rPr>
        <w:t xml:space="preserve"> </w:t>
      </w:r>
      <w:r>
        <w:rPr>
          <w:i/>
        </w:rPr>
        <w:t>State</w:t>
      </w:r>
      <w:r>
        <w:t>,</w:t>
      </w:r>
      <w:r>
        <w:rPr>
          <w:spacing w:val="-9"/>
        </w:rPr>
        <w:t xml:space="preserve"> </w:t>
      </w:r>
      <w:r>
        <w:rPr>
          <w:i/>
          <w:spacing w:val="-2"/>
        </w:rPr>
        <w:t>Nigeria.</w:t>
      </w:r>
    </w:p>
    <w:p w14:paraId="60F5CF3C" w14:textId="2BA54B62" w:rsidR="009D6A2B" w:rsidRDefault="00215B72">
      <w:pPr>
        <w:pStyle w:val="BodyText"/>
        <w:spacing w:before="40"/>
      </w:pPr>
      <w:r>
        <w:t>Supervisor:</w:t>
      </w:r>
      <w:r>
        <w:rPr>
          <w:spacing w:val="-5"/>
        </w:rPr>
        <w:t xml:space="preserve"> </w:t>
      </w:r>
      <w:r w:rsidR="00FD1845">
        <w:t xml:space="preserve">Mr. </w:t>
      </w:r>
      <w:proofErr w:type="spellStart"/>
      <w:r w:rsidR="00FD1845">
        <w:t>Tabeta</w:t>
      </w:r>
      <w:proofErr w:type="spellEnd"/>
      <w:r w:rsidR="00FD1845">
        <w:t xml:space="preserve"> Bethel .I.</w:t>
      </w:r>
    </w:p>
    <w:p w14:paraId="511C2D1A" w14:textId="77777777" w:rsidR="009D6A2B" w:rsidRDefault="009D6A2B">
      <w:pPr>
        <w:pStyle w:val="BodyText"/>
        <w:spacing w:before="74"/>
        <w:ind w:left="0"/>
      </w:pPr>
    </w:p>
    <w:p w14:paraId="40FB2566" w14:textId="322B8732" w:rsidR="009D6A2B" w:rsidRDefault="00FD1845">
      <w:pPr>
        <w:pStyle w:val="ListParagraph"/>
        <w:numPr>
          <w:ilvl w:val="0"/>
          <w:numId w:val="2"/>
        </w:numPr>
        <w:tabs>
          <w:tab w:val="left" w:pos="867"/>
        </w:tabs>
        <w:spacing w:before="1"/>
        <w:ind w:left="867" w:hanging="359"/>
      </w:pPr>
      <w:r>
        <w:t>Participated</w:t>
      </w:r>
      <w:r w:rsidR="00EA44FD">
        <w:t xml:space="preserve"> in online classes, use of e-learning platforms</w:t>
      </w:r>
      <w:r>
        <w:t>,</w:t>
      </w:r>
      <w:r w:rsidR="00EA44FD">
        <w:t xml:space="preserve"> and engage</w:t>
      </w:r>
      <w:r>
        <w:t>ment with educational apps.</w:t>
      </w:r>
    </w:p>
    <w:p w14:paraId="7DD6838E" w14:textId="1346607F" w:rsidR="009D6A2B" w:rsidRDefault="00FD1845">
      <w:pPr>
        <w:pStyle w:val="ListParagraph"/>
        <w:numPr>
          <w:ilvl w:val="0"/>
          <w:numId w:val="2"/>
        </w:numPr>
        <w:tabs>
          <w:tab w:val="left" w:pos="867"/>
        </w:tabs>
        <w:spacing w:before="19"/>
        <w:ind w:left="867" w:hanging="359"/>
      </w:pPr>
      <w:r>
        <w:t>Improved student's proficiency in ICT skills, teaching them to use various digital tools, software, and platforms</w:t>
      </w:r>
      <w:r w:rsidR="00215B72">
        <w:rPr>
          <w:spacing w:val="-2"/>
        </w:rPr>
        <w:t>.</w:t>
      </w:r>
    </w:p>
    <w:p w14:paraId="2981E60F" w14:textId="77777777" w:rsidR="009D6A2B" w:rsidRDefault="009D6A2B">
      <w:pPr>
        <w:pStyle w:val="BodyText"/>
        <w:spacing w:before="63"/>
        <w:ind w:left="0"/>
      </w:pPr>
    </w:p>
    <w:p w14:paraId="12EAFADD" w14:textId="2A304754" w:rsidR="00236762" w:rsidRPr="00236762" w:rsidRDefault="00215B72" w:rsidP="00236762">
      <w:pPr>
        <w:pStyle w:val="Heading1"/>
        <w:spacing w:before="1"/>
        <w:rPr>
          <w:spacing w:val="-2"/>
        </w:rPr>
      </w:pPr>
      <w:r>
        <w:t>Research</w:t>
      </w:r>
      <w:r>
        <w:rPr>
          <w:spacing w:val="-6"/>
        </w:rPr>
        <w:t xml:space="preserve"> </w:t>
      </w:r>
      <w:r>
        <w:rPr>
          <w:spacing w:val="-2"/>
        </w:rPr>
        <w:t>Intern</w:t>
      </w:r>
    </w:p>
    <w:p w14:paraId="41ABBADF" w14:textId="0683D482" w:rsidR="009D6A2B" w:rsidRDefault="00236762">
      <w:pPr>
        <w:tabs>
          <w:tab w:val="left" w:pos="8401"/>
        </w:tabs>
        <w:spacing w:before="32"/>
        <w:ind w:left="147"/>
        <w:rPr>
          <w:i/>
        </w:rPr>
      </w:pPr>
      <w:proofErr w:type="spellStart"/>
      <w:r>
        <w:rPr>
          <w:spacing w:val="-2"/>
        </w:rPr>
        <w:t>Velhect</w:t>
      </w:r>
      <w:proofErr w:type="spellEnd"/>
      <w:r>
        <w:rPr>
          <w:spacing w:val="-2"/>
        </w:rPr>
        <w:t xml:space="preserve"> Ltd</w:t>
      </w:r>
      <w:r w:rsidR="00215B72">
        <w:tab/>
      </w:r>
      <w:r w:rsidR="00215B72">
        <w:rPr>
          <w:i/>
        </w:rPr>
        <w:t>Oct.</w:t>
      </w:r>
      <w:r w:rsidR="00215B72">
        <w:rPr>
          <w:i/>
          <w:spacing w:val="-2"/>
        </w:rPr>
        <w:t xml:space="preserve"> </w:t>
      </w:r>
      <w:r w:rsidR="00215B72">
        <w:rPr>
          <w:i/>
        </w:rPr>
        <w:t>202</w:t>
      </w:r>
      <w:r w:rsidR="00875E4C">
        <w:rPr>
          <w:i/>
        </w:rPr>
        <w:t xml:space="preserve">2- present </w:t>
      </w:r>
      <w:ins w:id="2" w:author="Microsoft Word" w:date="2024-03-18T10:54:00Z">
        <w:r w:rsidR="00215B72">
          <w:rPr>
            <w:i/>
          </w:rPr>
          <w:t>2020</w:t>
        </w:r>
        <w:r w:rsidR="00215B72">
          <w:rPr>
            <w:i/>
            <w:spacing w:val="-1"/>
          </w:rPr>
          <w:t xml:space="preserve"> </w:t>
        </w:r>
        <w:r w:rsidR="00215B72">
          <w:rPr>
            <w:i/>
          </w:rPr>
          <w:t>-</w:t>
        </w:r>
        <w:r w:rsidR="00215B72">
          <w:rPr>
            <w:i/>
            <w:spacing w:val="-3"/>
          </w:rPr>
          <w:t xml:space="preserve"> </w:t>
        </w:r>
        <w:r w:rsidR="00215B72">
          <w:rPr>
            <w:i/>
          </w:rPr>
          <w:t>Nov.</w:t>
        </w:r>
        <w:r w:rsidR="00215B72">
          <w:rPr>
            <w:i/>
            <w:spacing w:val="-1"/>
          </w:rPr>
          <w:t xml:space="preserve"> </w:t>
        </w:r>
        <w:r w:rsidR="00215B72">
          <w:rPr>
            <w:i/>
            <w:spacing w:val="-4"/>
          </w:rPr>
          <w:t>2021</w:t>
        </w:r>
      </w:ins>
    </w:p>
    <w:p w14:paraId="742CC95C" w14:textId="6AD7837C" w:rsidR="009D6A2B" w:rsidRDefault="00215B72">
      <w:pPr>
        <w:tabs>
          <w:tab w:val="left" w:pos="8511"/>
        </w:tabs>
        <w:spacing w:before="38"/>
        <w:ind w:left="508" w:hanging="361"/>
        <w:rPr>
          <w:i/>
        </w:rPr>
      </w:pPr>
      <w:r>
        <w:t>Supervisor:</w:t>
      </w:r>
      <w:r>
        <w:rPr>
          <w:spacing w:val="-6"/>
        </w:rPr>
        <w:t xml:space="preserve"> </w:t>
      </w:r>
      <w:proofErr w:type="spellStart"/>
      <w:r w:rsidR="00875E4C">
        <w:t>Okunlola</w:t>
      </w:r>
      <w:proofErr w:type="spellEnd"/>
      <w:r w:rsidR="00875E4C">
        <w:t xml:space="preserve"> </w:t>
      </w:r>
      <w:proofErr w:type="spellStart"/>
      <w:r w:rsidR="00875E4C">
        <w:t>Emmanuel</w:t>
      </w:r>
      <w:r>
        <w:rPr>
          <w:spacing w:val="-2"/>
        </w:rPr>
        <w:t>.</w:t>
      </w:r>
      <w:ins w:id="3" w:author="Microsoft Word" w:date="2024-03-18T10:54:00Z">
        <w:r w:rsidR="00066D1B">
          <w:t>AMB</w:t>
        </w:r>
        <w:proofErr w:type="spellEnd"/>
        <w:r w:rsidR="00066D1B">
          <w:t xml:space="preserve"> Onyekwere Godwin </w:t>
        </w:r>
        <w:proofErr w:type="spellStart"/>
        <w:r w:rsidR="00066D1B">
          <w:t>Nwachukwuneke</w:t>
        </w:r>
        <w:proofErr w:type="spellEnd"/>
        <w:r w:rsidR="00066D1B">
          <w:t>(KSM)</w:t>
        </w:r>
        <w:r>
          <w:rPr>
            <w:spacing w:val="-2"/>
          </w:rPr>
          <w:t>.</w:t>
        </w:r>
      </w:ins>
      <w:r>
        <w:tab/>
      </w:r>
      <w:r w:rsidR="00066D1B">
        <w:rPr>
          <w:i/>
        </w:rPr>
        <w:t>FCT, Abuja</w:t>
      </w:r>
      <w:r>
        <w:rPr>
          <w:i/>
        </w:rPr>
        <w:t>,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Nigeria</w:t>
      </w:r>
    </w:p>
    <w:p w14:paraId="7535D225" w14:textId="77777777" w:rsidR="009D6A2B" w:rsidRDefault="009D6A2B">
      <w:pPr>
        <w:pStyle w:val="BodyText"/>
        <w:spacing w:before="77"/>
        <w:ind w:left="0"/>
        <w:rPr>
          <w:i/>
        </w:rPr>
      </w:pPr>
    </w:p>
    <w:p w14:paraId="6909E777" w14:textId="5A9C433E" w:rsidR="005C2C8F" w:rsidRDefault="005C2C8F" w:rsidP="005C2C8F">
      <w:pPr>
        <w:pStyle w:val="ListParagraph"/>
        <w:numPr>
          <w:ilvl w:val="0"/>
          <w:numId w:val="2"/>
        </w:numPr>
        <w:tabs>
          <w:tab w:val="left" w:pos="868"/>
        </w:tabs>
        <w:ind w:left="867" w:hanging="359"/>
      </w:pPr>
      <w:r>
        <w:t xml:space="preserve">Translated design mockups into actual web pages using React.JS, HTML, and </w:t>
      </w:r>
      <w:proofErr w:type="spellStart"/>
      <w:r>
        <w:t>TailwindCSS</w:t>
      </w:r>
      <w:proofErr w:type="spellEnd"/>
      <w:r>
        <w:t>.</w:t>
      </w:r>
    </w:p>
    <w:p w14:paraId="1C526351" w14:textId="1FB8DE63" w:rsidR="00236762" w:rsidRDefault="00236762" w:rsidP="005C2C8F">
      <w:pPr>
        <w:pStyle w:val="ListParagraph"/>
        <w:numPr>
          <w:ilvl w:val="0"/>
          <w:numId w:val="2"/>
        </w:numPr>
        <w:tabs>
          <w:tab w:val="left" w:pos="868"/>
        </w:tabs>
        <w:ind w:left="867" w:hanging="359"/>
      </w:pPr>
      <w:r>
        <w:t>Contributed to developing and improving AI</w:t>
      </w:r>
      <w:r>
        <w:rPr>
          <w:spacing w:val="-4"/>
        </w:rPr>
        <w:t xml:space="preserve"> </w:t>
      </w:r>
      <w:r>
        <w:t>algorithms, 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</w:p>
    <w:p w14:paraId="68AFFA69" w14:textId="77777777" w:rsidR="005C2C8F" w:rsidRDefault="005C2C8F" w:rsidP="005C2C8F">
      <w:pPr>
        <w:pStyle w:val="ListParagraph"/>
        <w:tabs>
          <w:tab w:val="left" w:pos="868"/>
        </w:tabs>
        <w:ind w:firstLine="0"/>
      </w:pPr>
    </w:p>
    <w:p w14:paraId="19E1131A" w14:textId="77777777" w:rsidR="009D6A2B" w:rsidRDefault="00215B72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5D41898C" wp14:editId="36469FEB">
                <wp:simplePos x="0" y="0"/>
                <wp:positionH relativeFrom="page">
                  <wp:posOffset>621791</wp:posOffset>
                </wp:positionH>
                <wp:positionV relativeFrom="paragraph">
                  <wp:posOffset>216915</wp:posOffset>
                </wp:positionV>
                <wp:extent cx="653034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30085" y="18288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82A7" id="Graphic 4" o:spid="_x0000_s1026" style="position:absolute;margin-left:48.95pt;margin-top:17.1pt;width:514.2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" path="m6530085,l,,,18288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6AA68ADC" w14:textId="38887E4B" w:rsidR="009D6A2B" w:rsidRDefault="00215B72">
      <w:pPr>
        <w:ind w:left="147"/>
        <w:rPr>
          <w:b/>
        </w:rPr>
      </w:pPr>
      <w:r>
        <w:rPr>
          <w:b/>
        </w:rPr>
        <w:t>S</w:t>
      </w:r>
      <w:r w:rsidR="001A1570">
        <w:rPr>
          <w:b/>
        </w:rPr>
        <w:t>oftware developer</w:t>
      </w:r>
    </w:p>
    <w:p w14:paraId="224BBEC7" w14:textId="77777777" w:rsidR="00236762" w:rsidRDefault="00236762" w:rsidP="00236762">
      <w:pPr>
        <w:tabs>
          <w:tab w:val="left" w:pos="8401"/>
        </w:tabs>
        <w:spacing w:before="32"/>
        <w:ind w:left="147"/>
        <w:rPr>
          <w:spacing w:val="-2"/>
        </w:rPr>
      </w:pPr>
      <w:proofErr w:type="spellStart"/>
      <w:r>
        <w:t>Mogrex</w:t>
      </w:r>
      <w:proofErr w:type="spellEnd"/>
      <w:r>
        <w:t xml:space="preserve"> Limited</w:t>
      </w:r>
      <w:r>
        <w:rPr>
          <w:spacing w:val="-2"/>
        </w:rPr>
        <w:t>,</w:t>
      </w:r>
    </w:p>
    <w:p w14:paraId="1229FF87" w14:textId="5CBF44D1" w:rsidR="009D6A2B" w:rsidRDefault="00215B72">
      <w:pPr>
        <w:tabs>
          <w:tab w:val="left" w:pos="8566"/>
        </w:tabs>
        <w:spacing w:before="31"/>
        <w:ind w:left="147"/>
        <w:rPr>
          <w:i/>
        </w:rPr>
      </w:pPr>
      <w:r>
        <w:tab/>
      </w:r>
      <w:r>
        <w:rPr>
          <w:i/>
        </w:rPr>
        <w:t>May</w:t>
      </w:r>
      <w:r>
        <w:rPr>
          <w:i/>
          <w:spacing w:val="-4"/>
        </w:rPr>
        <w:t xml:space="preserve"> </w:t>
      </w:r>
      <w:r>
        <w:rPr>
          <w:i/>
        </w:rPr>
        <w:t>2022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present.</w:t>
      </w:r>
    </w:p>
    <w:p w14:paraId="703C9D34" w14:textId="77777777" w:rsidR="009D6A2B" w:rsidRDefault="00215B72">
      <w:pPr>
        <w:spacing w:before="40"/>
        <w:ind w:right="485"/>
        <w:jc w:val="right"/>
        <w:rPr>
          <w:i/>
        </w:rPr>
      </w:pPr>
      <w:r>
        <w:rPr>
          <w:i/>
        </w:rPr>
        <w:t>FCT,</w:t>
      </w:r>
      <w:r>
        <w:rPr>
          <w:i/>
          <w:spacing w:val="-2"/>
        </w:rPr>
        <w:t xml:space="preserve"> Nigeria.</w:t>
      </w:r>
    </w:p>
    <w:p w14:paraId="6067D8D0" w14:textId="1630A0F3" w:rsidR="009D6A2B" w:rsidRDefault="00236762" w:rsidP="00236762">
      <w:pPr>
        <w:pStyle w:val="ListParagraph"/>
        <w:numPr>
          <w:ilvl w:val="0"/>
          <w:numId w:val="2"/>
        </w:numPr>
        <w:tabs>
          <w:tab w:val="left" w:pos="868"/>
        </w:tabs>
        <w:ind w:left="867" w:hanging="359"/>
      </w:pPr>
      <w:r>
        <w:t>Collaborated with developers to develop a Fintech app (</w:t>
      </w:r>
      <w:proofErr w:type="spellStart"/>
      <w:r>
        <w:t>CatholicPay</w:t>
      </w:r>
      <w:proofErr w:type="spellEnd"/>
      <w:r>
        <w:t xml:space="preserve"> app).</w:t>
      </w:r>
    </w:p>
    <w:p w14:paraId="08319A93" w14:textId="5CAFE13A" w:rsidR="009D6A2B" w:rsidRDefault="00215B72" w:rsidP="00236762">
      <w:pPr>
        <w:pStyle w:val="ListParagraph"/>
        <w:numPr>
          <w:ilvl w:val="0"/>
          <w:numId w:val="2"/>
        </w:numPr>
        <w:tabs>
          <w:tab w:val="left" w:pos="867"/>
        </w:tabs>
        <w:spacing w:before="21"/>
        <w:ind w:left="867" w:hanging="359"/>
      </w:pPr>
      <w:r>
        <w:t>Developing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projects</w:t>
      </w:r>
    </w:p>
    <w:p w14:paraId="7203B09F" w14:textId="23ACC9CE" w:rsidR="009D6A2B" w:rsidRDefault="00215B72">
      <w:pPr>
        <w:pStyle w:val="ListParagraph"/>
        <w:numPr>
          <w:ilvl w:val="0"/>
          <w:numId w:val="2"/>
        </w:numPr>
        <w:tabs>
          <w:tab w:val="left" w:pos="868"/>
        </w:tabs>
        <w:spacing w:before="19" w:line="256" w:lineRule="auto"/>
        <w:ind w:right="145"/>
      </w:pPr>
      <w:r>
        <w:t>Collaborating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cross-functional</w:t>
      </w:r>
      <w:r>
        <w:rPr>
          <w:spacing w:val="40"/>
        </w:rPr>
        <w:t xml:space="preserve"> </w:t>
      </w:r>
      <w:r>
        <w:t>teams,</w:t>
      </w:r>
      <w:r>
        <w:rPr>
          <w:spacing w:val="40"/>
        </w:rPr>
        <w:t xml:space="preserve"> </w:t>
      </w:r>
      <w:r>
        <w:t>including</w:t>
      </w:r>
      <w:r>
        <w:rPr>
          <w:spacing w:val="40"/>
        </w:rPr>
        <w:t xml:space="preserve"> </w:t>
      </w:r>
      <w:proofErr w:type="spellStart"/>
      <w:r w:rsidR="00236762">
        <w:t>Devops</w:t>
      </w:r>
      <w:proofErr w:type="spellEnd"/>
      <w:r>
        <w:t>,</w:t>
      </w:r>
      <w:r>
        <w:rPr>
          <w:spacing w:val="40"/>
        </w:rPr>
        <w:t xml:space="preserve"> </w:t>
      </w:r>
      <w:r w:rsidR="00236762">
        <w:t>Backend developers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80"/>
        </w:rPr>
        <w:t xml:space="preserve"> </w:t>
      </w:r>
      <w:r w:rsidR="00236762">
        <w:t>other frontend</w:t>
      </w:r>
      <w:r>
        <w:t xml:space="preserve"> developers.</w:t>
      </w:r>
    </w:p>
    <w:p w14:paraId="129BBEF2" w14:textId="77777777" w:rsidR="009D6A2B" w:rsidRDefault="009D6A2B">
      <w:pPr>
        <w:pStyle w:val="BodyText"/>
        <w:spacing w:before="149"/>
        <w:ind w:left="0"/>
      </w:pPr>
    </w:p>
    <w:p w14:paraId="7BF91510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4E71CEF7" wp14:editId="7F1DB657">
                <wp:simplePos x="0" y="0"/>
                <wp:positionH relativeFrom="page">
                  <wp:posOffset>621791</wp:posOffset>
                </wp:positionH>
                <wp:positionV relativeFrom="paragraph">
                  <wp:posOffset>173529</wp:posOffset>
                </wp:positionV>
                <wp:extent cx="653034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30085" y="18288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D134" id="Graphic 5" o:spid="_x0000_s1026" style="position:absolute;margin-left:48.95pt;margin-top:13.65pt;width:514.2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" path="m6530085,l,,,18288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PUBLICATIONS</w:t>
      </w:r>
    </w:p>
    <w:p w14:paraId="1DAA0E23" w14:textId="77777777" w:rsidR="009D6A2B" w:rsidRDefault="00215B72">
      <w:pPr>
        <w:pStyle w:val="BodyText"/>
        <w:tabs>
          <w:tab w:val="left" w:pos="9509"/>
        </w:tabs>
        <w:spacing w:line="276" w:lineRule="auto"/>
        <w:ind w:right="142"/>
        <w:rPr>
          <w:ins w:id="4" w:author="Microsoft Word" w:date="2024-03-18T10:54:00Z"/>
        </w:rPr>
      </w:pPr>
      <w:ins w:id="5" w:author="Microsoft Word" w:date="2024-03-18T10:54:00Z">
        <w:r>
          <w:t xml:space="preserve">E. </w:t>
        </w:r>
        <w:proofErr w:type="spellStart"/>
        <w:r>
          <w:t>Okunlola</w:t>
        </w:r>
        <w:proofErr w:type="spellEnd"/>
        <w:r>
          <w:t>, A.T Ajiboye, Autonomous UAV system for light–weighted payload delivery, computer Engineering project exhibition, University of Ilorin, Nigeria.</w:t>
        </w:r>
        <w:r>
          <w:tab/>
        </w:r>
        <w:r>
          <w:rPr>
            <w:i/>
            <w:spacing w:val="-2"/>
          </w:rPr>
          <w:t>2021</w:t>
        </w:r>
        <w:r>
          <w:rPr>
            <w:spacing w:val="-2"/>
          </w:rPr>
          <w:t>.</w:t>
        </w:r>
      </w:ins>
    </w:p>
    <w:p w14:paraId="1FED09FE" w14:textId="77777777" w:rsidR="009D6A2B" w:rsidRDefault="009D6A2B">
      <w:pPr>
        <w:pStyle w:val="BodyText"/>
        <w:spacing w:before="33"/>
        <w:ind w:left="0"/>
        <w:rPr>
          <w:ins w:id="6" w:author="Microsoft Word" w:date="2024-03-18T10:54:00Z"/>
        </w:rPr>
      </w:pPr>
    </w:p>
    <w:p w14:paraId="63A50E5E" w14:textId="77777777" w:rsidR="009D6A2B" w:rsidRDefault="00215B72">
      <w:pPr>
        <w:pStyle w:val="BodyText"/>
        <w:tabs>
          <w:tab w:val="left" w:pos="9509"/>
        </w:tabs>
        <w:rPr>
          <w:ins w:id="7" w:author="Microsoft Word" w:date="2024-03-18T10:54:00Z"/>
          <w:i/>
        </w:rPr>
      </w:pPr>
      <w:ins w:id="8" w:author="Microsoft Word" w:date="2024-03-18T10:54:00Z">
        <w:r>
          <w:t>Media</w:t>
        </w:r>
        <w:r>
          <w:rPr>
            <w:spacing w:val="-6"/>
          </w:rPr>
          <w:t xml:space="preserve"> </w:t>
        </w:r>
        <w:r>
          <w:t>publication:</w:t>
        </w:r>
        <w:r>
          <w:rPr>
            <w:spacing w:val="-5"/>
          </w:rPr>
          <w:t xml:space="preserve"> </w:t>
        </w:r>
        <w:r>
          <w:t>Winner</w:t>
        </w:r>
        <w:r>
          <w:rPr>
            <w:spacing w:val="-6"/>
          </w:rPr>
          <w:t xml:space="preserve"> </w:t>
        </w:r>
        <w:r>
          <w:t>WTN</w:t>
        </w:r>
        <w:r>
          <w:rPr>
            <w:spacing w:val="-7"/>
          </w:rPr>
          <w:t xml:space="preserve"> </w:t>
        </w:r>
        <w:r>
          <w:t>exhibition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7"/>
          </w:rPr>
          <w:t xml:space="preserve"> </w:t>
        </w:r>
        <w:proofErr w:type="spellStart"/>
        <w:r>
          <w:t>Hardwarethings</w:t>
        </w:r>
        <w:proofErr w:type="spellEnd"/>
        <w:r>
          <w:rPr>
            <w:spacing w:val="-3"/>
          </w:rPr>
          <w:t xml:space="preserve"> </w:t>
        </w:r>
        <w:r>
          <w:rPr>
            <w:spacing w:val="-2"/>
          </w:rPr>
          <w:t>Nigeria.</w:t>
        </w:r>
        <w:r>
          <w:tab/>
        </w:r>
        <w:r>
          <w:rPr>
            <w:i/>
            <w:spacing w:val="-2"/>
          </w:rPr>
          <w:t>01/2023.</w:t>
        </w:r>
      </w:ins>
    </w:p>
    <w:p w14:paraId="4E2515B9" w14:textId="77777777" w:rsidR="009D6A2B" w:rsidRDefault="00215B72">
      <w:pPr>
        <w:pStyle w:val="BodyText"/>
        <w:spacing w:before="37"/>
        <w:rPr>
          <w:ins w:id="9" w:author="Microsoft Word" w:date="2024-03-18T10:54:00Z"/>
        </w:rPr>
      </w:pPr>
      <w:ins w:id="10" w:author="Microsoft Word" w:date="2024-03-18T10:54:00Z">
        <w:r>
          <w:rPr>
            <w:spacing w:val="-2"/>
          </w:rPr>
          <w:t>Link:</w:t>
        </w:r>
        <w:r>
          <w:rPr>
            <w:spacing w:val="51"/>
          </w:rPr>
          <w:t xml:space="preserve"> </w:t>
        </w:r>
        <w:r w:rsidR="00000000">
          <w:fldChar w:fldCharType="begin"/>
        </w:r>
        <w:r w:rsidR="00000000">
          <w:instrText>HYPERLINK "https://hardwarethings.org/super-display" \h</w:instrText>
        </w:r>
        <w:r w:rsidR="00000000">
          <w:fldChar w:fldCharType="separate"/>
        </w:r>
        <w:r>
          <w:rPr>
            <w:color w:val="0000FF"/>
            <w:spacing w:val="-2"/>
            <w:u w:val="single" w:color="0000FF"/>
          </w:rPr>
          <w:t>https://hardwarethings.org/super-display</w:t>
        </w:r>
        <w:r w:rsidR="00000000">
          <w:rPr>
            <w:color w:val="0000FF"/>
            <w:spacing w:val="-2"/>
            <w:u w:val="single" w:color="0000FF"/>
          </w:rPr>
          <w:fldChar w:fldCharType="end"/>
        </w:r>
      </w:ins>
    </w:p>
    <w:p w14:paraId="7FBF316C" w14:textId="77777777" w:rsidR="009D6A2B" w:rsidRDefault="009D6A2B">
      <w:pPr>
        <w:pStyle w:val="BodyText"/>
        <w:spacing w:before="75"/>
        <w:ind w:left="0"/>
        <w:rPr>
          <w:ins w:id="11" w:author="Microsoft Word" w:date="2024-03-18T10:54:00Z"/>
        </w:rPr>
      </w:pPr>
    </w:p>
    <w:p w14:paraId="64D7E68E" w14:textId="77777777" w:rsidR="009D6A2B" w:rsidRDefault="00215B72">
      <w:pPr>
        <w:pStyle w:val="BodyText"/>
        <w:spacing w:line="276" w:lineRule="auto"/>
        <w:rPr>
          <w:ins w:id="12" w:author="Microsoft Word" w:date="2024-03-18T10:54:00Z"/>
        </w:rPr>
      </w:pPr>
      <w:ins w:id="13" w:author="Microsoft Word" w:date="2024-03-18T10:54:00Z">
        <w:r>
          <w:t>Media</w:t>
        </w:r>
        <w:r>
          <w:rPr>
            <w:spacing w:val="32"/>
          </w:rPr>
          <w:t xml:space="preserve"> </w:t>
        </w:r>
        <w:r>
          <w:t>publication:</w:t>
        </w:r>
        <w:r>
          <w:rPr>
            <w:spacing w:val="32"/>
          </w:rPr>
          <w:t xml:space="preserve"> </w:t>
        </w:r>
        <w:r>
          <w:t>E.</w:t>
        </w:r>
        <w:r>
          <w:rPr>
            <w:spacing w:val="32"/>
          </w:rPr>
          <w:t xml:space="preserve"> </w:t>
        </w:r>
        <w:proofErr w:type="spellStart"/>
        <w:r>
          <w:t>Okunlola</w:t>
        </w:r>
        <w:proofErr w:type="spellEnd"/>
        <w:r>
          <w:rPr>
            <w:spacing w:val="32"/>
          </w:rPr>
          <w:t xml:space="preserve"> </w:t>
        </w:r>
        <w:r>
          <w:t>developed</w:t>
        </w:r>
        <w:r>
          <w:rPr>
            <w:spacing w:val="36"/>
          </w:rPr>
          <w:t xml:space="preserve"> </w:t>
        </w:r>
        <w:r>
          <w:t>Automated</w:t>
        </w:r>
        <w:r>
          <w:rPr>
            <w:spacing w:val="32"/>
          </w:rPr>
          <w:t xml:space="preserve"> </w:t>
        </w:r>
        <w:r>
          <w:t>Handwashing</w:t>
        </w:r>
        <w:r>
          <w:rPr>
            <w:spacing w:val="30"/>
          </w:rPr>
          <w:t xml:space="preserve"> </w:t>
        </w:r>
        <w:r>
          <w:t>Device</w:t>
        </w:r>
        <w:r>
          <w:rPr>
            <w:spacing w:val="32"/>
          </w:rPr>
          <w:t xml:space="preserve"> </w:t>
        </w:r>
        <w:r>
          <w:t>for</w:t>
        </w:r>
        <w:r>
          <w:rPr>
            <w:spacing w:val="35"/>
          </w:rPr>
          <w:t xml:space="preserve"> </w:t>
        </w:r>
        <w:r>
          <w:t>Covid-19,</w:t>
        </w:r>
        <w:r>
          <w:rPr>
            <w:spacing w:val="32"/>
          </w:rPr>
          <w:t xml:space="preserve"> </w:t>
        </w:r>
        <w:r>
          <w:t>University</w:t>
        </w:r>
        <w:r>
          <w:rPr>
            <w:spacing w:val="30"/>
          </w:rPr>
          <w:t xml:space="preserve"> </w:t>
        </w:r>
        <w:r>
          <w:t>of</w:t>
        </w:r>
        <w:r>
          <w:rPr>
            <w:spacing w:val="31"/>
          </w:rPr>
          <w:t xml:space="preserve"> </w:t>
        </w:r>
        <w:r>
          <w:t xml:space="preserve">Ilorin. </w:t>
        </w:r>
        <w:r>
          <w:rPr>
            <w:spacing w:val="-4"/>
          </w:rPr>
          <w:t>2020</w:t>
        </w:r>
      </w:ins>
    </w:p>
    <w:p w14:paraId="49B4CC32" w14:textId="2617D918" w:rsidR="009D6A2B" w:rsidRDefault="00B84610">
      <w:pPr>
        <w:pStyle w:val="BodyText"/>
        <w:spacing w:before="1"/>
      </w:pPr>
      <w:r>
        <w:t>F. Moses</w:t>
      </w:r>
      <w:r w:rsidR="00215B72">
        <w:t xml:space="preserve">, </w:t>
      </w:r>
      <w:r>
        <w:t xml:space="preserve">I.B </w:t>
      </w:r>
      <w:proofErr w:type="spellStart"/>
      <w:r>
        <w:t>Tabeta</w:t>
      </w:r>
      <w:proofErr w:type="spellEnd"/>
      <w:r w:rsidR="00215B72">
        <w:t>,</w:t>
      </w:r>
      <w:r>
        <w:t xml:space="preserve"> </w:t>
      </w:r>
      <w:r>
        <w:rPr>
          <w:spacing w:val="-5"/>
        </w:rPr>
        <w:t xml:space="preserve"> </w:t>
      </w:r>
      <w:r>
        <w:t>Effect of the Use of ICT in the Academic Performance of Junior Secondary school students during the Covid-19 Era</w:t>
      </w:r>
      <w:r>
        <w:rPr>
          <w:spacing w:val="-2"/>
        </w:rPr>
        <w:t xml:space="preserve">, </w:t>
      </w:r>
      <w:r>
        <w:t>Delta State University</w:t>
      </w:r>
      <w:r w:rsidR="00215B72">
        <w:t>, Nigeria.</w:t>
      </w:r>
      <w:r w:rsidR="00215B72">
        <w:tab/>
      </w:r>
      <w:r w:rsidR="00875E4C">
        <w:t xml:space="preserve">                                                             </w:t>
      </w:r>
      <w:r w:rsidR="00215B72">
        <w:rPr>
          <w:i/>
          <w:spacing w:val="-2"/>
        </w:rPr>
        <w:t>2021</w:t>
      </w:r>
      <w:r w:rsidR="00215B72">
        <w:rPr>
          <w:spacing w:val="-2"/>
        </w:rPr>
        <w:t>.</w:t>
      </w:r>
      <w:ins w:id="14" w:author="Microsoft Word" w:date="2024-03-18T10:54:00Z">
        <w:r w:rsidR="00215B72">
          <w:rPr>
            <w:spacing w:val="-2"/>
          </w:rPr>
          <w:t>Link:</w:t>
        </w:r>
        <w:r w:rsidR="00215B72">
          <w:rPr>
            <w:spacing w:val="38"/>
          </w:rPr>
          <w:t xml:space="preserve">  </w:t>
        </w:r>
        <w:r w:rsidR="00000000">
          <w:fldChar w:fldCharType="begin"/>
        </w:r>
        <w:r w:rsidR="00000000">
          <w:instrText>HYPERLINK "https://thenationonlineng.net/covid-19-unilorin-student-invents-automated-hand-washing-machine/" \h</w:instrText>
        </w:r>
        <w:r w:rsidR="00000000">
          <w:fldChar w:fldCharType="separate"/>
        </w:r>
        <w:r w:rsidR="00215B72">
          <w:rPr>
            <w:color w:val="0000FF"/>
            <w:spacing w:val="-2"/>
            <w:u w:val="single" w:color="0000FF"/>
          </w:rPr>
          <w:t>https://thenationonlineng.net/covid-19-unilorin-student-invents-automated-hand-washing-machine/</w:t>
        </w:r>
        <w:r w:rsidR="00000000">
          <w:rPr>
            <w:color w:val="0000FF"/>
            <w:spacing w:val="-2"/>
            <w:u w:val="single" w:color="0000FF"/>
          </w:rPr>
          <w:fldChar w:fldCharType="end"/>
        </w:r>
      </w:ins>
    </w:p>
    <w:p w14:paraId="380A889C" w14:textId="77777777" w:rsidR="009D6A2B" w:rsidRDefault="009D6A2B">
      <w:pPr>
        <w:pStyle w:val="BodyText"/>
        <w:spacing w:before="44"/>
        <w:ind w:left="0"/>
      </w:pPr>
    </w:p>
    <w:p w14:paraId="07279879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31E914ED" wp14:editId="55D4A289">
                <wp:simplePos x="0" y="0"/>
                <wp:positionH relativeFrom="page">
                  <wp:posOffset>621791</wp:posOffset>
                </wp:positionH>
                <wp:positionV relativeFrom="paragraph">
                  <wp:posOffset>173372</wp:posOffset>
                </wp:positionV>
                <wp:extent cx="653034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30085" y="18287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EB033" id="Graphic 6" o:spid="_x0000_s1026" style="position:absolute;margin-left:48.95pt;margin-top:13.65pt;width:514.2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" path="m6530085,l,,,18287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UNDERGRADUATE</w:t>
      </w:r>
      <w:r>
        <w:rPr>
          <w:spacing w:val="-1"/>
        </w:rPr>
        <w:t xml:space="preserve"> </w:t>
      </w:r>
      <w:r>
        <w:rPr>
          <w:spacing w:val="-2"/>
        </w:rPr>
        <w:t>THESIS</w:t>
      </w:r>
    </w:p>
    <w:p w14:paraId="15111E98" w14:textId="7BF0478E" w:rsidR="009D6A2B" w:rsidRDefault="00215B72">
      <w:pPr>
        <w:tabs>
          <w:tab w:val="left" w:pos="8511"/>
        </w:tabs>
        <w:ind w:left="147"/>
        <w:rPr>
          <w:i/>
        </w:rPr>
      </w:pPr>
      <w:r>
        <w:rPr>
          <w:b/>
        </w:rPr>
        <w:t>Title:</w:t>
      </w:r>
      <w:r w:rsidR="00B84610">
        <w:t xml:space="preserve"> Effect of the Use of ICT in the Academic Performance of Junior Secondary school students during the Covid-19 Era</w:t>
      </w:r>
      <w:r w:rsidR="00B84610">
        <w:rPr>
          <w:spacing w:val="-2"/>
        </w:rPr>
        <w:t xml:space="preserve">, </w:t>
      </w:r>
      <w:r w:rsidR="00B84610">
        <w:t>Delta State University</w:t>
      </w:r>
      <w:r>
        <w:tab/>
      </w:r>
      <w:r>
        <w:rPr>
          <w:i/>
          <w:spacing w:val="-2"/>
        </w:rPr>
        <w:t>11/2019-08/2021</w:t>
      </w:r>
      <w:ins w:id="15" w:author="Microsoft Word" w:date="2024-03-18T10:54:00Z">
        <w:r>
          <w:rPr>
            <w:b/>
          </w:rPr>
          <w:t>Title:</w:t>
        </w:r>
        <w:r>
          <w:rPr>
            <w:b/>
            <w:spacing w:val="-5"/>
          </w:rPr>
          <w:t xml:space="preserve"> </w:t>
        </w:r>
        <w:r>
          <w:t>Autonomous</w:t>
        </w:r>
        <w:r>
          <w:rPr>
            <w:spacing w:val="-4"/>
          </w:rPr>
          <w:t xml:space="preserve"> </w:t>
        </w:r>
        <w:r>
          <w:t>UAV</w:t>
        </w:r>
        <w:r>
          <w:rPr>
            <w:spacing w:val="-4"/>
          </w:rPr>
          <w:t xml:space="preserve"> </w:t>
        </w:r>
        <w:r>
          <w:t>system</w:t>
        </w:r>
        <w:r>
          <w:rPr>
            <w:spacing w:val="-8"/>
          </w:rPr>
          <w:t xml:space="preserve"> </w:t>
        </w:r>
        <w:r>
          <w:t>for</w:t>
        </w:r>
        <w:r>
          <w:rPr>
            <w:spacing w:val="-4"/>
          </w:rPr>
          <w:t xml:space="preserve"> </w:t>
        </w:r>
        <w:r>
          <w:t>light-weighted</w:t>
        </w:r>
        <w:r>
          <w:rPr>
            <w:spacing w:val="-4"/>
          </w:rPr>
          <w:t xml:space="preserve"> </w:t>
        </w:r>
        <w:r>
          <w:t>payload</w:t>
        </w:r>
        <w:r>
          <w:rPr>
            <w:spacing w:val="-4"/>
          </w:rPr>
          <w:t xml:space="preserve"> </w:t>
        </w:r>
        <w:r>
          <w:rPr>
            <w:spacing w:val="-2"/>
          </w:rPr>
          <w:t>delivery</w:t>
        </w:r>
        <w:r>
          <w:tab/>
        </w:r>
        <w:r>
          <w:rPr>
            <w:i/>
            <w:spacing w:val="-2"/>
          </w:rPr>
          <w:t>11/2019-08/2021</w:t>
        </w:r>
      </w:ins>
    </w:p>
    <w:p w14:paraId="4CCF6F61" w14:textId="4BF60A9F" w:rsidR="009D6A2B" w:rsidRDefault="00215B72">
      <w:pPr>
        <w:tabs>
          <w:tab w:val="left" w:pos="7570"/>
        </w:tabs>
        <w:spacing w:before="34"/>
        <w:ind w:left="147"/>
        <w:rPr>
          <w:i/>
        </w:rPr>
      </w:pPr>
      <w:r>
        <w:t>Supervisor:</w:t>
      </w:r>
      <w:r>
        <w:rPr>
          <w:spacing w:val="-4"/>
        </w:rPr>
        <w:t xml:space="preserve"> </w:t>
      </w:r>
      <w:r w:rsidR="006E140B">
        <w:t xml:space="preserve">I,B </w:t>
      </w:r>
      <w:proofErr w:type="spellStart"/>
      <w:r w:rsidR="006E140B">
        <w:t>Tabeta</w:t>
      </w:r>
      <w:proofErr w:type="spellEnd"/>
      <w:r>
        <w:rPr>
          <w:spacing w:val="-2"/>
        </w:rPr>
        <w:t>.</w:t>
      </w:r>
      <w:r>
        <w:tab/>
      </w:r>
      <w:r w:rsidR="006E140B">
        <w:t xml:space="preserve">Delta State </w:t>
      </w:r>
      <w:ins w:id="16" w:author="Microsoft Word" w:date="2024-03-18T10:54:00Z">
        <w:r>
          <w:t>Engr.</w:t>
        </w:r>
        <w:r>
          <w:rPr>
            <w:spacing w:val="-5"/>
          </w:rPr>
          <w:t xml:space="preserve"> </w:t>
        </w:r>
        <w:r>
          <w:t>Dr.</w:t>
        </w:r>
        <w:r>
          <w:rPr>
            <w:spacing w:val="-4"/>
          </w:rPr>
          <w:t xml:space="preserve"> </w:t>
        </w:r>
        <w:r>
          <w:t>A.T</w:t>
        </w:r>
        <w:r>
          <w:rPr>
            <w:spacing w:val="-5"/>
          </w:rPr>
          <w:t xml:space="preserve"> </w:t>
        </w:r>
        <w:r>
          <w:rPr>
            <w:spacing w:val="-2"/>
          </w:rPr>
          <w:t>Ajiboye.</w:t>
        </w:r>
        <w:r>
          <w:tab/>
        </w:r>
      </w:ins>
      <w:r>
        <w:rPr>
          <w:i/>
        </w:rPr>
        <w:t>University</w:t>
      </w:r>
      <w:ins w:id="17" w:author="Microsoft Word" w:date="2024-03-18T10:54:00Z">
        <w:r>
          <w:rPr>
            <w:i/>
            <w:spacing w:val="-7"/>
          </w:rPr>
          <w:t xml:space="preserve"> </w:t>
        </w:r>
        <w:r>
          <w:rPr>
            <w:i/>
          </w:rPr>
          <w:t>of</w:t>
        </w:r>
        <w:r>
          <w:rPr>
            <w:i/>
            <w:spacing w:val="-5"/>
          </w:rPr>
          <w:t xml:space="preserve"> </w:t>
        </w:r>
        <w:r>
          <w:rPr>
            <w:i/>
          </w:rPr>
          <w:t>Ilorin</w:t>
        </w:r>
      </w:ins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Nigeria</w:t>
      </w:r>
    </w:p>
    <w:p w14:paraId="4CF0C4FD" w14:textId="77777777" w:rsidR="009D6A2B" w:rsidRDefault="009D6A2B">
      <w:pPr>
        <w:pStyle w:val="BodyText"/>
        <w:spacing w:before="74"/>
        <w:ind w:left="0"/>
        <w:rPr>
          <w:i/>
        </w:rPr>
      </w:pPr>
    </w:p>
    <w:p w14:paraId="4BC1F534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</w:tabs>
        <w:spacing w:before="1"/>
        <w:ind w:left="867" w:hanging="359"/>
        <w:rPr>
          <w:ins w:id="18" w:author="Microsoft Word" w:date="2024-03-18T10:54:00Z"/>
        </w:rPr>
      </w:pPr>
      <w:ins w:id="19" w:author="Microsoft Word" w:date="2024-03-18T10:54:00Z">
        <w:r>
          <w:t>A</w:t>
        </w:r>
        <w:r>
          <w:rPr>
            <w:spacing w:val="-7"/>
          </w:rPr>
          <w:t xml:space="preserve"> </w:t>
        </w:r>
        <w:r>
          <w:t>robust</w:t>
        </w:r>
        <w:r>
          <w:rPr>
            <w:spacing w:val="-3"/>
          </w:rPr>
          <w:t xml:space="preserve"> </w:t>
        </w:r>
        <w:r>
          <w:t>learning-based</w:t>
        </w:r>
        <w:r>
          <w:rPr>
            <w:spacing w:val="-4"/>
          </w:rPr>
          <w:t xml:space="preserve"> </w:t>
        </w:r>
        <w:r>
          <w:t>obstacle</w:t>
        </w:r>
        <w:r>
          <w:rPr>
            <w:spacing w:val="-6"/>
          </w:rPr>
          <w:t xml:space="preserve"> </w:t>
        </w:r>
        <w:r>
          <w:t>avoidance</w:t>
        </w:r>
        <w:r>
          <w:rPr>
            <w:spacing w:val="-4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was</w:t>
        </w:r>
        <w:r>
          <w:rPr>
            <w:spacing w:val="-4"/>
          </w:rPr>
          <w:t xml:space="preserve"> </w:t>
        </w:r>
        <w:r>
          <w:t>proposed</w:t>
        </w:r>
        <w:r>
          <w:rPr>
            <w:spacing w:val="-4"/>
          </w:rPr>
          <w:t xml:space="preserve"> </w:t>
        </w:r>
        <w:r>
          <w:t>leveraging</w:t>
        </w:r>
        <w:r>
          <w:rPr>
            <w:spacing w:val="-7"/>
          </w:rPr>
          <w:t xml:space="preserve"> </w:t>
        </w:r>
        <w:r>
          <w:t>feature</w:t>
        </w:r>
        <w:r>
          <w:rPr>
            <w:spacing w:val="-4"/>
          </w:rPr>
          <w:t xml:space="preserve"> </w:t>
        </w:r>
        <w:r>
          <w:t>enhancing</w:t>
        </w:r>
        <w:r>
          <w:rPr>
            <w:spacing w:val="-6"/>
          </w:rPr>
          <w:t xml:space="preserve"> </w:t>
        </w:r>
        <w:r>
          <w:rPr>
            <w:spacing w:val="-2"/>
          </w:rPr>
          <w:t>networks.</w:t>
        </w:r>
      </w:ins>
    </w:p>
    <w:p w14:paraId="6AE896D1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8"/>
        </w:tabs>
        <w:spacing w:before="19" w:line="259" w:lineRule="auto"/>
        <w:ind w:right="144"/>
        <w:rPr>
          <w:ins w:id="20" w:author="Microsoft Word" w:date="2024-03-18T10:54:00Z"/>
        </w:rPr>
      </w:pPr>
      <w:ins w:id="21" w:author="Microsoft Word" w:date="2024-03-18T10:54:00Z">
        <w:r>
          <w:t>The</w:t>
        </w:r>
        <w:r>
          <w:rPr>
            <w:spacing w:val="-12"/>
          </w:rPr>
          <w:t xml:space="preserve"> </w:t>
        </w:r>
        <w:r>
          <w:t>autonomous</w:t>
        </w:r>
        <w:r>
          <w:rPr>
            <w:spacing w:val="-9"/>
          </w:rPr>
          <w:t xml:space="preserve"> </w:t>
        </w:r>
        <w:r>
          <w:t>flight</w:t>
        </w:r>
        <w:r>
          <w:rPr>
            <w:spacing w:val="-9"/>
          </w:rPr>
          <w:t xml:space="preserve"> </w:t>
        </w:r>
        <w:r>
          <w:t>configuration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based</w:t>
        </w:r>
        <w:r>
          <w:rPr>
            <w:spacing w:val="-10"/>
          </w:rPr>
          <w:t xml:space="preserve"> </w:t>
        </w:r>
        <w:r>
          <w:t>on</w:t>
        </w:r>
        <w:r>
          <w:rPr>
            <w:spacing w:val="-10"/>
          </w:rPr>
          <w:t xml:space="preserve"> </w:t>
        </w:r>
        <w:r>
          <w:t>Navio2</w:t>
        </w:r>
        <w:r>
          <w:rPr>
            <w:spacing w:val="-5"/>
          </w:rPr>
          <w:t xml:space="preserve"> </w:t>
        </w:r>
        <w:r>
          <w:t>–</w:t>
        </w:r>
        <w:r>
          <w:rPr>
            <w:spacing w:val="-9"/>
          </w:rPr>
          <w:t xml:space="preserve"> </w:t>
        </w:r>
        <w:r>
          <w:t>Raspberry</w:t>
        </w:r>
        <w:r>
          <w:rPr>
            <w:spacing w:val="-12"/>
          </w:rPr>
          <w:t xml:space="preserve"> </w:t>
        </w:r>
        <w:r>
          <w:t>pi</w:t>
        </w:r>
        <w:r>
          <w:rPr>
            <w:spacing w:val="-9"/>
          </w:rPr>
          <w:t xml:space="preserve"> </w:t>
        </w:r>
        <w:r>
          <w:t>3B+</w:t>
        </w:r>
        <w:r>
          <w:rPr>
            <w:spacing w:val="-9"/>
          </w:rPr>
          <w:t xml:space="preserve"> </w:t>
        </w:r>
        <w:r>
          <w:t>which</w:t>
        </w:r>
        <w:r>
          <w:rPr>
            <w:spacing w:val="-9"/>
          </w:rPr>
          <w:t xml:space="preserve"> </w:t>
        </w:r>
        <w:r>
          <w:t>runs</w:t>
        </w:r>
        <w:r>
          <w:rPr>
            <w:spacing w:val="-9"/>
          </w:rPr>
          <w:t xml:space="preserve"> </w:t>
        </w:r>
        <w:r>
          <w:t>well</w:t>
        </w:r>
        <w:r>
          <w:rPr>
            <w:spacing w:val="-9"/>
          </w:rPr>
          <w:t xml:space="preserve"> </w:t>
        </w:r>
        <w:r>
          <w:t>on</w:t>
        </w:r>
        <w:r>
          <w:rPr>
            <w:spacing w:val="-10"/>
          </w:rPr>
          <w:t xml:space="preserve"> </w:t>
        </w:r>
        <w:proofErr w:type="spellStart"/>
        <w:r>
          <w:t>Ardupilot</w:t>
        </w:r>
        <w:proofErr w:type="spellEnd"/>
        <w:r>
          <w:t xml:space="preserve"> flight Stack.</w:t>
        </w:r>
      </w:ins>
    </w:p>
    <w:p w14:paraId="77EEC257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8"/>
        </w:tabs>
        <w:spacing w:before="18" w:line="256" w:lineRule="auto"/>
        <w:ind w:right="152"/>
        <w:rPr>
          <w:ins w:id="22" w:author="Microsoft Word" w:date="2024-03-18T10:54:00Z"/>
        </w:rPr>
      </w:pPr>
      <w:ins w:id="23" w:author="Microsoft Word" w:date="2024-03-18T10:54:00Z">
        <w:r>
          <w:t>A dataset consisting of more than 10,000 image frames, corresponding navigation command and state was made and trained on OpenCV model.</w:t>
        </w:r>
      </w:ins>
    </w:p>
    <w:p w14:paraId="1DA26B89" w14:textId="39024F4D" w:rsidR="009D6A2B" w:rsidRDefault="006E140B">
      <w:pPr>
        <w:pStyle w:val="ListParagraph"/>
        <w:numPr>
          <w:ilvl w:val="0"/>
          <w:numId w:val="1"/>
        </w:numPr>
        <w:tabs>
          <w:tab w:val="left" w:pos="868"/>
        </w:tabs>
        <w:spacing w:before="32" w:line="225" w:lineRule="auto"/>
        <w:ind w:right="146"/>
      </w:pPr>
      <w:r>
        <w:t>Gathered data from schools</w:t>
      </w:r>
      <w:r w:rsidR="00580DD6">
        <w:t xml:space="preserve"> to check their academic </w:t>
      </w:r>
      <w:proofErr w:type="spellStart"/>
      <w:r w:rsidR="00580DD6">
        <w:t>performance.</w:t>
      </w:r>
      <w:ins w:id="24" w:author="Microsoft Word" w:date="2024-03-18T10:54:00Z">
        <w:r w:rsidR="00215B72">
          <w:t>Facial</w:t>
        </w:r>
        <w:proofErr w:type="spellEnd"/>
        <w:r w:rsidR="00215B72">
          <w:t xml:space="preserve"> recognition and object detection feature was implemented to the UAV for fugitive face recognition and mapping functionalities.</w:t>
        </w:r>
      </w:ins>
    </w:p>
    <w:p w14:paraId="4F822D8F" w14:textId="0407C502" w:rsidR="00580DD6" w:rsidRDefault="00580DD6">
      <w:pPr>
        <w:pStyle w:val="ListParagraph"/>
        <w:numPr>
          <w:ilvl w:val="0"/>
          <w:numId w:val="1"/>
        </w:numPr>
        <w:tabs>
          <w:tab w:val="left" w:pos="868"/>
        </w:tabs>
        <w:spacing w:before="32" w:line="225" w:lineRule="auto"/>
        <w:ind w:right="146"/>
      </w:pPr>
      <w:r>
        <w:t>Prepared data using analytics software to generate insight about the performance of the students in question.</w:t>
      </w:r>
    </w:p>
    <w:p w14:paraId="126C757A" w14:textId="77777777" w:rsidR="00580DD6" w:rsidRDefault="00580DD6">
      <w:pPr>
        <w:pStyle w:val="ListParagraph"/>
        <w:numPr>
          <w:ilvl w:val="0"/>
          <w:numId w:val="1"/>
        </w:numPr>
        <w:tabs>
          <w:tab w:val="left" w:pos="868"/>
        </w:tabs>
        <w:spacing w:before="32" w:line="225" w:lineRule="auto"/>
        <w:ind w:right="146"/>
      </w:pPr>
      <w:r>
        <w:t>Analyzed data to check various categories of students i.e performing well and not performing well.</w:t>
      </w:r>
    </w:p>
    <w:p w14:paraId="3F4F7E71" w14:textId="0CF91548" w:rsidR="00580DD6" w:rsidRDefault="00580DD6">
      <w:pPr>
        <w:pStyle w:val="ListParagraph"/>
        <w:numPr>
          <w:ilvl w:val="0"/>
          <w:numId w:val="1"/>
        </w:numPr>
        <w:tabs>
          <w:tab w:val="left" w:pos="868"/>
        </w:tabs>
        <w:spacing w:before="32" w:line="225" w:lineRule="auto"/>
        <w:ind w:right="146"/>
      </w:pPr>
      <w:r>
        <w:t>Shared the data amongst various stakeholders to check where to act on.</w:t>
      </w:r>
    </w:p>
    <w:p w14:paraId="7B0417D8" w14:textId="77777777" w:rsidR="009D6A2B" w:rsidRDefault="009D6A2B">
      <w:pPr>
        <w:pStyle w:val="BodyText"/>
        <w:spacing w:before="7"/>
        <w:ind w:left="0"/>
      </w:pPr>
    </w:p>
    <w:p w14:paraId="6713B8B2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596C44D3" wp14:editId="29993170">
                <wp:simplePos x="0" y="0"/>
                <wp:positionH relativeFrom="page">
                  <wp:posOffset>621791</wp:posOffset>
                </wp:positionH>
                <wp:positionV relativeFrom="paragraph">
                  <wp:posOffset>175002</wp:posOffset>
                </wp:positionV>
                <wp:extent cx="653034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30085" y="18287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F36A1" id="Graphic 7" o:spid="_x0000_s1026" style="position:absolute;margin-left:48.95pt;margin-top:13.8pt;width:514.2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" path="m6530085,l,,,18287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DBA7DF3" w14:textId="77777777" w:rsidR="00B22109" w:rsidRPr="00B22109" w:rsidRDefault="00B22109" w:rsidP="00B22109">
      <w:pPr>
        <w:tabs>
          <w:tab w:val="left" w:pos="867"/>
          <w:tab w:val="left" w:pos="8790"/>
          <w:tab w:val="left" w:pos="9010"/>
        </w:tabs>
        <w:spacing w:line="256" w:lineRule="auto"/>
        <w:ind w:right="497"/>
        <w:jc w:val="both"/>
        <w:rPr>
          <w:i/>
        </w:rPr>
      </w:pPr>
    </w:p>
    <w:p w14:paraId="786D30ED" w14:textId="0FFAEE29" w:rsidR="00F91131" w:rsidRPr="00F91131" w:rsidRDefault="00580DD6">
      <w:pPr>
        <w:pStyle w:val="ListParagraph"/>
        <w:numPr>
          <w:ilvl w:val="0"/>
          <w:numId w:val="1"/>
        </w:numPr>
        <w:tabs>
          <w:tab w:val="left" w:pos="867"/>
          <w:tab w:val="left" w:pos="8790"/>
          <w:tab w:val="left" w:pos="9010"/>
        </w:tabs>
        <w:spacing w:line="256" w:lineRule="auto"/>
        <w:ind w:left="8790" w:right="497" w:hanging="8282"/>
        <w:jc w:val="both"/>
        <w:rPr>
          <w:i/>
        </w:rPr>
      </w:pPr>
      <w:r w:rsidRPr="00B22109">
        <w:rPr>
          <w:b/>
        </w:rPr>
        <w:t xml:space="preserve">Development of ERP system </w:t>
      </w:r>
      <w:r w:rsidR="00215B72" w:rsidRPr="00B22109">
        <w:rPr>
          <w:b/>
        </w:rPr>
        <w:tab/>
      </w:r>
      <w:r w:rsidR="00215B72" w:rsidRPr="00B22109">
        <w:rPr>
          <w:b/>
        </w:rPr>
        <w:tab/>
      </w:r>
      <w:r w:rsidR="00215B72" w:rsidRPr="00B22109">
        <w:rPr>
          <w:i/>
          <w:spacing w:val="-2"/>
        </w:rPr>
        <w:t xml:space="preserve">12/2019 </w:t>
      </w:r>
      <w:proofErr w:type="spellStart"/>
      <w:r w:rsidR="00C6738D" w:rsidRPr="00B22109">
        <w:rPr>
          <w:i/>
        </w:rPr>
        <w:t>Velhect</w:t>
      </w:r>
      <w:proofErr w:type="spellEnd"/>
    </w:p>
    <w:p w14:paraId="7AA16EFC" w14:textId="3E059D38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8790"/>
          <w:tab w:val="left" w:pos="9010"/>
        </w:tabs>
        <w:spacing w:line="256" w:lineRule="auto"/>
        <w:ind w:left="8790" w:right="497" w:hanging="8282"/>
        <w:jc w:val="both"/>
        <w:rPr>
          <w:i/>
        </w:rPr>
      </w:pPr>
      <w:ins w:id="25" w:author="Microsoft Word" w:date="2024-03-18T10:54:00Z">
        <w:r>
          <w:rPr>
            <w:b/>
          </w:rPr>
          <w:t>Mini-Autonomous Car with Obstacle Avoidance Using Sonar</w:t>
        </w:r>
        <w:r>
          <w:rPr>
            <w:b/>
          </w:rPr>
          <w:tab/>
        </w:r>
        <w:r>
          <w:rPr>
            <w:b/>
          </w:rPr>
          <w:tab/>
        </w:r>
        <w:r>
          <w:rPr>
            <w:i/>
            <w:spacing w:val="-2"/>
          </w:rPr>
          <w:t xml:space="preserve">12/2019 </w:t>
        </w:r>
        <w:r>
          <w:rPr>
            <w:i/>
          </w:rPr>
          <w:t>Icreate</w:t>
        </w:r>
        <w:r>
          <w:rPr>
            <w:i/>
            <w:spacing w:val="-14"/>
          </w:rPr>
          <w:t xml:space="preserve"> </w:t>
        </w:r>
        <w:r>
          <w:rPr>
            <w:i/>
          </w:rPr>
          <w:t>Africa</w:t>
        </w:r>
      </w:ins>
    </w:p>
    <w:p w14:paraId="1E2BB016" w14:textId="3CB67793" w:rsidR="009D6A2B" w:rsidRDefault="00215B72">
      <w:pPr>
        <w:pStyle w:val="BodyText"/>
        <w:spacing w:before="15" w:line="276" w:lineRule="auto"/>
        <w:ind w:right="142"/>
        <w:jc w:val="both"/>
      </w:pPr>
      <w:r>
        <w:t>I</w:t>
      </w:r>
      <w:r>
        <w:rPr>
          <w:spacing w:val="-2"/>
        </w:rPr>
        <w:t xml:space="preserve"> </w:t>
      </w:r>
      <w:r w:rsidR="00C6738D">
        <w:t xml:space="preserve">worked with developers at </w:t>
      </w:r>
      <w:proofErr w:type="spellStart"/>
      <w:r w:rsidR="00C6738D">
        <w:t>Velhect</w:t>
      </w:r>
      <w:proofErr w:type="spellEnd"/>
      <w:r w:rsidR="00C6738D">
        <w:t xml:space="preserve"> to develop ERP system for client using my stacks </w:t>
      </w:r>
      <w:r w:rsidR="00A66A61">
        <w:t xml:space="preserve">for managing and integrating the important parts of their businesses to connect planning, purchasing inventory, sales marketing, finance, human resources </w:t>
      </w:r>
      <w:proofErr w:type="spellStart"/>
      <w:r w:rsidR="00A66A61">
        <w:t>etc.</w:t>
      </w:r>
      <w:ins w:id="26" w:author="Microsoft Word" w:date="2024-03-18T10:54:00Z">
        <w:r>
          <w:t>I</w:t>
        </w:r>
        <w:proofErr w:type="spellEnd"/>
        <w:r>
          <w:rPr>
            <w:spacing w:val="-2"/>
          </w:rPr>
          <w:t xml:space="preserve"> </w:t>
        </w:r>
        <w:r>
          <w:t>developed the project during Icreate project exhibition which</w:t>
        </w:r>
        <w:r>
          <w:rPr>
            <w:spacing w:val="-2"/>
          </w:rPr>
          <w:t xml:space="preserve"> </w:t>
        </w:r>
        <w:r>
          <w:t>lasted</w:t>
        </w:r>
        <w:r>
          <w:rPr>
            <w:spacing w:val="-2"/>
          </w:rPr>
          <w:t xml:space="preserve"> </w:t>
        </w:r>
        <w:r>
          <w:t>for</w:t>
        </w:r>
        <w:r>
          <w:rPr>
            <w:spacing w:val="-2"/>
          </w:rPr>
          <w:t xml:space="preserve"> </w:t>
        </w:r>
        <w:r>
          <w:t>48 hours. The obstacle</w:t>
        </w:r>
        <w:r>
          <w:rPr>
            <w:spacing w:val="-2"/>
          </w:rPr>
          <w:t xml:space="preserve"> </w:t>
        </w:r>
        <w:r>
          <w:t>avoidance mini-car prototype is a cutting-edge automotive technology that integrates advanced sensor systems and energy-efficient power sources to create a highly responsive and eco-friendly vehicle. This vehicle employs three ultrasonic sensors and</w:t>
        </w:r>
        <w:r>
          <w:rPr>
            <w:spacing w:val="-1"/>
          </w:rPr>
          <w:t xml:space="preserve"> </w:t>
        </w:r>
        <w:r>
          <w:t>a</w:t>
        </w:r>
        <w:r>
          <w:rPr>
            <w:spacing w:val="-1"/>
          </w:rPr>
          <w:t xml:space="preserve"> </w:t>
        </w:r>
        <w:r>
          <w:t>lithium-ion</w:t>
        </w:r>
        <w:r>
          <w:rPr>
            <w:spacing w:val="-1"/>
          </w:rPr>
          <w:t xml:space="preserve"> </w:t>
        </w:r>
        <w:r>
          <w:t>battery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navigate</w:t>
        </w:r>
        <w:r>
          <w:rPr>
            <w:spacing w:val="-1"/>
          </w:rPr>
          <w:t xml:space="preserve"> </w:t>
        </w:r>
        <w:r>
          <w:t>its</w:t>
        </w:r>
        <w:r>
          <w:rPr>
            <w:spacing w:val="-1"/>
          </w:rPr>
          <w:t xml:space="preserve"> </w:t>
        </w:r>
        <w:r>
          <w:t>surroundings</w:t>
        </w:r>
        <w:r>
          <w:rPr>
            <w:spacing w:val="-1"/>
          </w:rPr>
          <w:t xml:space="preserve"> </w:t>
        </w:r>
        <w:r>
          <w:t>safely, making</w:t>
        </w:r>
        <w:r>
          <w:rPr>
            <w:spacing w:val="-4"/>
          </w:rPr>
          <w:t xml:space="preserve"> </w:t>
        </w:r>
        <w:r>
          <w:t>it an</w:t>
        </w:r>
        <w:r>
          <w:rPr>
            <w:spacing w:val="-1"/>
          </w:rPr>
          <w:t xml:space="preserve"> </w:t>
        </w:r>
        <w:r>
          <w:t>ideal choice</w:t>
        </w:r>
        <w:r>
          <w:rPr>
            <w:spacing w:val="-3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applications</w:t>
        </w:r>
        <w:r>
          <w:rPr>
            <w:spacing w:val="-3"/>
          </w:rPr>
          <w:t xml:space="preserve"> </w:t>
        </w:r>
        <w:r>
          <w:t>ranging</w:t>
        </w:r>
        <w:r>
          <w:rPr>
            <w:spacing w:val="-4"/>
          </w:rPr>
          <w:t xml:space="preserve"> </w:t>
        </w:r>
        <w:r>
          <w:t>from autonomous delivery vehicles to intelligent transportation systems. Future consideration involves using OpenCV technology for object detection.</w:t>
        </w:r>
      </w:ins>
    </w:p>
    <w:p w14:paraId="4D734656" w14:textId="77777777" w:rsidR="00A66A61" w:rsidRDefault="00A66A61">
      <w:pPr>
        <w:pStyle w:val="BodyText"/>
        <w:spacing w:before="15" w:line="276" w:lineRule="auto"/>
        <w:ind w:right="142"/>
        <w:jc w:val="both"/>
      </w:pPr>
    </w:p>
    <w:p w14:paraId="63AFBD72" w14:textId="53A155BA" w:rsidR="00702E11" w:rsidRDefault="00A66A61" w:rsidP="00B22109">
      <w:pPr>
        <w:pStyle w:val="BodyText"/>
        <w:spacing w:before="15" w:line="276" w:lineRule="auto"/>
        <w:ind w:left="0" w:right="142"/>
        <w:jc w:val="both"/>
        <w:rPr>
          <w:b/>
          <w:bCs/>
        </w:rPr>
      </w:pPr>
      <w:r w:rsidRPr="00B22109">
        <w:rPr>
          <w:b/>
          <w:bCs/>
        </w:rPr>
        <w:t>Developed web application</w:t>
      </w:r>
      <w:r w:rsidR="00702E11" w:rsidRPr="00B22109">
        <w:rPr>
          <w:b/>
          <w:bCs/>
        </w:rPr>
        <w:t xml:space="preserve">  for </w:t>
      </w:r>
      <w:proofErr w:type="spellStart"/>
      <w:r w:rsidR="00702E11" w:rsidRPr="00B22109">
        <w:rPr>
          <w:b/>
          <w:bCs/>
        </w:rPr>
        <w:t>Texclusive</w:t>
      </w:r>
      <w:proofErr w:type="spellEnd"/>
      <w:r w:rsidR="00875E4C">
        <w:rPr>
          <w:b/>
          <w:bCs/>
        </w:rPr>
        <w:t xml:space="preserve">             </w:t>
      </w:r>
      <w:r w:rsidR="0068543E">
        <w:rPr>
          <w:b/>
          <w:bCs/>
        </w:rPr>
        <w:t xml:space="preserve">                                                                                </w:t>
      </w:r>
      <w:r w:rsidR="0068543E" w:rsidRPr="00875E4C">
        <w:rPr>
          <w:i/>
          <w:iCs/>
        </w:rPr>
        <w:t>12/2020</w:t>
      </w:r>
      <w:r w:rsidR="00875E4C">
        <w:rPr>
          <w:b/>
          <w:bCs/>
        </w:rPr>
        <w:t xml:space="preserve">                                                                                 </w:t>
      </w:r>
    </w:p>
    <w:p w14:paraId="0332DA7A" w14:textId="23CAB45F" w:rsidR="00875E4C" w:rsidRPr="00875E4C" w:rsidRDefault="00875E4C" w:rsidP="00B22109">
      <w:pPr>
        <w:pStyle w:val="BodyText"/>
        <w:spacing w:before="15" w:line="276" w:lineRule="auto"/>
        <w:ind w:left="0" w:right="142"/>
        <w:jc w:val="both"/>
        <w:rPr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875E4C">
        <w:t xml:space="preserve">  </w:t>
      </w:r>
    </w:p>
    <w:p w14:paraId="0EB7798A" w14:textId="77777777" w:rsidR="0068775C" w:rsidRDefault="00702E11" w:rsidP="00B22109">
      <w:pPr>
        <w:pStyle w:val="BodyText"/>
        <w:spacing w:before="15" w:line="276" w:lineRule="auto"/>
        <w:ind w:left="0" w:right="142"/>
        <w:jc w:val="both"/>
      </w:pPr>
      <w:proofErr w:type="spellStart"/>
      <w:r>
        <w:t>Texclusive</w:t>
      </w:r>
      <w:proofErr w:type="spellEnd"/>
      <w:r>
        <w:t xml:space="preserve"> </w:t>
      </w:r>
      <w:r w:rsidRPr="00702E11">
        <w:t xml:space="preserve"> Web Application is a comprehensive filmmaking tool designed </w:t>
      </w:r>
      <w:r w:rsidR="0068775C">
        <w:t xml:space="preserve">with some other developers </w:t>
      </w:r>
      <w:r w:rsidRPr="00702E11">
        <w:t>to revolutionize the way filmmakers and production teams collaborate and manage their projects</w:t>
      </w:r>
      <w:r w:rsidR="0068775C">
        <w:t>.</w:t>
      </w:r>
    </w:p>
    <w:p w14:paraId="3491AA65" w14:textId="77777777" w:rsidR="0068775C" w:rsidRDefault="0068775C" w:rsidP="00702E11">
      <w:pPr>
        <w:pStyle w:val="BodyText"/>
        <w:spacing w:before="15" w:line="276" w:lineRule="auto"/>
        <w:ind w:right="142"/>
        <w:jc w:val="both"/>
      </w:pPr>
    </w:p>
    <w:p w14:paraId="2C8A5511" w14:textId="77777777" w:rsidR="009D6A2B" w:rsidRDefault="009D6A2B" w:rsidP="0068775C">
      <w:pPr>
        <w:pStyle w:val="BodyText"/>
        <w:spacing w:before="15" w:line="276" w:lineRule="auto"/>
        <w:ind w:right="142"/>
        <w:jc w:val="both"/>
      </w:pPr>
    </w:p>
    <w:p w14:paraId="27B1D15C" w14:textId="5CD282C9" w:rsidR="009E3343" w:rsidRDefault="0068775C" w:rsidP="00B22109">
      <w:pPr>
        <w:pStyle w:val="BodyText"/>
        <w:spacing w:before="15" w:line="276" w:lineRule="auto"/>
        <w:ind w:left="0" w:right="142"/>
        <w:jc w:val="both"/>
        <w:rPr>
          <w:i/>
          <w:iCs/>
        </w:rPr>
      </w:pPr>
      <w:r w:rsidRPr="00B22109">
        <w:rPr>
          <w:b/>
          <w:bCs/>
        </w:rPr>
        <w:t xml:space="preserve">Developed  </w:t>
      </w:r>
      <w:r w:rsidR="009E3343" w:rsidRPr="00B22109">
        <w:rPr>
          <w:b/>
          <w:bCs/>
        </w:rPr>
        <w:t>personal portfolio</w:t>
      </w:r>
      <w:r w:rsidR="00875E4C">
        <w:rPr>
          <w:b/>
          <w:bCs/>
        </w:rPr>
        <w:t xml:space="preserve">                                                                                                                    </w:t>
      </w:r>
      <w:r w:rsidR="0068543E" w:rsidRPr="0068543E">
        <w:rPr>
          <w:i/>
          <w:iCs/>
        </w:rPr>
        <w:t>01/2022</w:t>
      </w:r>
    </w:p>
    <w:p w14:paraId="383178A2" w14:textId="77777777" w:rsidR="0068543E" w:rsidRPr="0068543E" w:rsidRDefault="0068543E" w:rsidP="00B22109">
      <w:pPr>
        <w:pStyle w:val="BodyText"/>
        <w:spacing w:before="15" w:line="276" w:lineRule="auto"/>
        <w:ind w:left="0" w:right="142"/>
        <w:jc w:val="both"/>
        <w:rPr>
          <w:i/>
          <w:iCs/>
        </w:rPr>
      </w:pPr>
    </w:p>
    <w:p w14:paraId="6E8C0B1E" w14:textId="77777777" w:rsidR="0068775C" w:rsidRDefault="009E3343" w:rsidP="00B22109">
      <w:pPr>
        <w:pStyle w:val="BodyText"/>
        <w:spacing w:before="15" w:line="276" w:lineRule="auto"/>
        <w:ind w:left="0" w:right="142"/>
        <w:jc w:val="both"/>
      </w:pPr>
      <w:r>
        <w:lastRenderedPageBreak/>
        <w:t>I developed an online portfolio website for my professional identity, showcasing my skills, work, and achievements.</w:t>
      </w:r>
    </w:p>
    <w:p w14:paraId="6C319605" w14:textId="77777777" w:rsidR="009E3343" w:rsidRDefault="009E3343" w:rsidP="009E3343">
      <w:pPr>
        <w:pStyle w:val="BodyText"/>
        <w:spacing w:before="15" w:line="276" w:lineRule="auto"/>
        <w:ind w:right="142"/>
        <w:jc w:val="both"/>
      </w:pPr>
    </w:p>
    <w:p w14:paraId="710B4537" w14:textId="77777777" w:rsidR="009E3343" w:rsidRDefault="009E3343" w:rsidP="009E3343">
      <w:pPr>
        <w:pStyle w:val="BodyText"/>
        <w:spacing w:before="15" w:line="276" w:lineRule="auto"/>
        <w:ind w:right="142"/>
        <w:jc w:val="both"/>
      </w:pPr>
    </w:p>
    <w:p w14:paraId="5A17A2E7" w14:textId="77777777" w:rsidR="00B22109" w:rsidRDefault="009E3343" w:rsidP="00B22109">
      <w:pPr>
        <w:tabs>
          <w:tab w:val="left" w:pos="8290"/>
        </w:tabs>
        <w:spacing w:line="276" w:lineRule="auto"/>
        <w:ind w:right="194"/>
        <w:jc w:val="both"/>
        <w:rPr>
          <w:i/>
        </w:rPr>
      </w:pPr>
      <w:r>
        <w:rPr>
          <w:b/>
        </w:rPr>
        <w:t>Facial Recognition Application with OpenCV and Python</w:t>
      </w:r>
      <w:r>
        <w:rPr>
          <w:b/>
        </w:rPr>
        <w:tab/>
      </w:r>
      <w:r>
        <w:rPr>
          <w:b/>
        </w:rPr>
        <w:tab/>
      </w:r>
      <w:r>
        <w:rPr>
          <w:i/>
          <w:spacing w:val="-2"/>
        </w:rPr>
        <w:t xml:space="preserve">11/2020-08/2021 </w:t>
      </w:r>
      <w:r>
        <w:rPr>
          <w:i/>
        </w:rPr>
        <w:t>,</w:t>
      </w:r>
    </w:p>
    <w:p w14:paraId="1892BF1A" w14:textId="77777777" w:rsidR="00B22109" w:rsidRDefault="00B22109" w:rsidP="00B22109">
      <w:pPr>
        <w:tabs>
          <w:tab w:val="left" w:pos="8290"/>
        </w:tabs>
        <w:spacing w:line="276" w:lineRule="auto"/>
        <w:ind w:right="194"/>
        <w:jc w:val="both"/>
        <w:rPr>
          <w:i/>
        </w:rPr>
      </w:pPr>
    </w:p>
    <w:p w14:paraId="0D0EFD42" w14:textId="77777777" w:rsidR="009D6A2B" w:rsidRDefault="009E3343">
      <w:pPr>
        <w:spacing w:line="276" w:lineRule="auto"/>
        <w:jc w:val="both"/>
        <w:rPr>
          <w:ins w:id="27" w:author="Microsoft Word" w:date="2024-03-18T10:54:00Z"/>
        </w:rPr>
        <w:sectPr w:rsidR="009D6A2B" w:rsidSect="00387BC7">
          <w:pgSz w:w="12240" w:h="15840"/>
          <w:pgMar w:top="940" w:right="860" w:bottom="280" w:left="860" w:header="720" w:footer="720" w:gutter="0"/>
          <w:cols w:space="720"/>
        </w:sectPr>
      </w:pPr>
      <w:r>
        <w:t>I</w:t>
      </w:r>
      <w:r>
        <w:rPr>
          <w:spacing w:val="-2"/>
        </w:rPr>
        <w:t xml:space="preserve"> </w:t>
      </w:r>
      <w:r w:rsidR="0068543E">
        <w:rPr>
          <w:spacing w:val="-2"/>
        </w:rPr>
        <w:t xml:space="preserve">collaborated with other developers to </w:t>
      </w:r>
      <w:r>
        <w:t>work</w:t>
      </w:r>
    </w:p>
    <w:p w14:paraId="13168879" w14:textId="77777777" w:rsidR="009D6A2B" w:rsidRDefault="00215B72">
      <w:pPr>
        <w:tabs>
          <w:tab w:val="left" w:pos="8290"/>
        </w:tabs>
        <w:spacing w:before="62" w:line="276" w:lineRule="auto"/>
        <w:ind w:left="7791" w:right="190" w:hanging="7643"/>
        <w:jc w:val="both"/>
        <w:rPr>
          <w:ins w:id="28" w:author="Microsoft Word" w:date="2024-03-18T10:54:00Z"/>
          <w:i/>
        </w:rPr>
      </w:pPr>
      <w:ins w:id="29" w:author="Microsoft Word" w:date="2024-03-18T10:54:00Z">
        <w:r>
          <w:rPr>
            <w:b/>
          </w:rPr>
          <w:lastRenderedPageBreak/>
          <w:t>Autonomous UAV System for Light-Weighted Payload Delivery</w:t>
        </w:r>
        <w:r>
          <w:rPr>
            <w:b/>
          </w:rPr>
          <w:tab/>
        </w:r>
        <w:r>
          <w:rPr>
            <w:b/>
          </w:rPr>
          <w:tab/>
        </w:r>
        <w:r>
          <w:rPr>
            <w:i/>
            <w:spacing w:val="-2"/>
          </w:rPr>
          <w:t xml:space="preserve">01/2020-08/2021 </w:t>
        </w:r>
        <w:r>
          <w:rPr>
            <w:i/>
          </w:rPr>
          <w:t>University</w:t>
        </w:r>
        <w:r>
          <w:rPr>
            <w:i/>
            <w:spacing w:val="-7"/>
          </w:rPr>
          <w:t xml:space="preserve"> </w:t>
        </w:r>
        <w:r>
          <w:rPr>
            <w:i/>
          </w:rPr>
          <w:t>of</w:t>
        </w:r>
        <w:r>
          <w:rPr>
            <w:i/>
            <w:spacing w:val="-3"/>
          </w:rPr>
          <w:t xml:space="preserve"> </w:t>
        </w:r>
        <w:r>
          <w:rPr>
            <w:i/>
          </w:rPr>
          <w:t>Ilorin,</w:t>
        </w:r>
        <w:r>
          <w:rPr>
            <w:i/>
            <w:spacing w:val="-4"/>
          </w:rPr>
          <w:t xml:space="preserve"> </w:t>
        </w:r>
        <w:r>
          <w:rPr>
            <w:i/>
            <w:spacing w:val="-2"/>
          </w:rPr>
          <w:t>Nigeria.</w:t>
        </w:r>
      </w:ins>
    </w:p>
    <w:p w14:paraId="627E45F9" w14:textId="77777777" w:rsidR="009D6A2B" w:rsidRDefault="00215B72">
      <w:pPr>
        <w:pStyle w:val="BodyText"/>
        <w:spacing w:line="276" w:lineRule="auto"/>
        <w:ind w:right="144"/>
        <w:jc w:val="both"/>
        <w:rPr>
          <w:ins w:id="30" w:author="Microsoft Word" w:date="2024-03-18T10:54:00Z"/>
        </w:rPr>
      </w:pPr>
      <w:ins w:id="31" w:author="Microsoft Word" w:date="2024-03-18T10:54:00Z">
        <w:r>
          <w:t>The</w:t>
        </w:r>
        <w:r>
          <w:rPr>
            <w:spacing w:val="-4"/>
          </w:rPr>
          <w:t xml:space="preserve"> </w:t>
        </w:r>
        <w:r>
          <w:t>Autonomous</w:t>
        </w:r>
        <w:r>
          <w:rPr>
            <w:spacing w:val="-4"/>
          </w:rPr>
          <w:t xml:space="preserve"> </w:t>
        </w:r>
        <w:r>
          <w:t>Drone</w:t>
        </w:r>
        <w:r>
          <w:rPr>
            <w:spacing w:val="-4"/>
          </w:rPr>
          <w:t xml:space="preserve"> </w:t>
        </w:r>
        <w:r>
          <w:t>was</w:t>
        </w:r>
        <w:r>
          <w:rPr>
            <w:spacing w:val="-3"/>
          </w:rPr>
          <w:t xml:space="preserve"> </w:t>
        </w:r>
        <w:r>
          <w:t>my</w:t>
        </w:r>
        <w:r>
          <w:rPr>
            <w:spacing w:val="-5"/>
          </w:rPr>
          <w:t xml:space="preserve"> </w:t>
        </w:r>
        <w:r>
          <w:t>final</w:t>
        </w:r>
        <w:r>
          <w:rPr>
            <w:spacing w:val="-4"/>
          </w:rPr>
          <w:t xml:space="preserve"> </w:t>
        </w:r>
        <w:r>
          <w:t>year</w:t>
        </w:r>
        <w:r>
          <w:rPr>
            <w:spacing w:val="-4"/>
          </w:rPr>
          <w:t xml:space="preserve"> </w:t>
        </w:r>
        <w:r>
          <w:t>project</w:t>
        </w:r>
        <w:r>
          <w:rPr>
            <w:spacing w:val="-4"/>
          </w:rPr>
          <w:t xml:space="preserve"> </w:t>
        </w:r>
        <w:r>
          <w:t>during</w:t>
        </w:r>
        <w:r>
          <w:rPr>
            <w:spacing w:val="-5"/>
          </w:rPr>
          <w:t xml:space="preserve"> </w:t>
        </w:r>
        <w:r>
          <w:t>my</w:t>
        </w:r>
        <w:r>
          <w:rPr>
            <w:spacing w:val="-5"/>
          </w:rPr>
          <w:t xml:space="preserve"> </w:t>
        </w:r>
        <w:r>
          <w:t>undergraduate,</w:t>
        </w:r>
        <w:r>
          <w:rPr>
            <w:spacing w:val="-5"/>
          </w:rPr>
          <w:t xml:space="preserve"> </w:t>
        </w:r>
        <w:r>
          <w:t>it</w:t>
        </w:r>
        <w:r>
          <w:rPr>
            <w:spacing w:val="-4"/>
          </w:rPr>
          <w:t xml:space="preserve"> </w:t>
        </w:r>
        <w:r>
          <w:t>represents</w:t>
        </w:r>
        <w:r>
          <w:rPr>
            <w:spacing w:val="-6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pinnacle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6"/>
          </w:rPr>
          <w:t xml:space="preserve"> </w:t>
        </w:r>
        <w:r>
          <w:t>innovation and engineering expertise, showcasing the culmination of my academic journey in Computer Engineering. This groundbreaking project is an extraordinary fusion of cutting-edge technology, robotics, and artificial intelligence, resulting in a fully autonomous drone system, it offers feature such as payload delivery, and GPS based autonomous flight, facial recognition and object detection.</w:t>
        </w:r>
      </w:ins>
    </w:p>
    <w:p w14:paraId="214F4E41" w14:textId="77777777" w:rsidR="009D6A2B" w:rsidRDefault="009D6A2B">
      <w:pPr>
        <w:pStyle w:val="BodyText"/>
        <w:ind w:left="0"/>
        <w:rPr>
          <w:ins w:id="32" w:author="Microsoft Word" w:date="2024-03-18T10:54:00Z"/>
        </w:rPr>
      </w:pPr>
    </w:p>
    <w:p w14:paraId="7A79E38F" w14:textId="77777777" w:rsidR="009D6A2B" w:rsidRDefault="00215B72">
      <w:pPr>
        <w:tabs>
          <w:tab w:val="left" w:pos="8290"/>
        </w:tabs>
        <w:spacing w:line="276" w:lineRule="auto"/>
        <w:ind w:left="7841" w:right="194" w:hanging="7694"/>
        <w:jc w:val="both"/>
        <w:rPr>
          <w:ins w:id="33" w:author="Microsoft Word" w:date="2024-03-18T10:54:00Z"/>
          <w:i/>
        </w:rPr>
      </w:pPr>
      <w:ins w:id="34" w:author="Microsoft Word" w:date="2024-03-18T10:54:00Z">
        <w:r>
          <w:rPr>
            <w:b/>
          </w:rPr>
          <w:t>Facial Recognition Application with OpenCV and Python</w:t>
        </w:r>
        <w:r>
          <w:rPr>
            <w:b/>
          </w:rPr>
          <w:tab/>
        </w:r>
        <w:r>
          <w:rPr>
            <w:b/>
          </w:rPr>
          <w:tab/>
        </w:r>
        <w:r>
          <w:rPr>
            <w:i/>
            <w:spacing w:val="-2"/>
          </w:rPr>
          <w:t xml:space="preserve">11/2020-08/2021 </w:t>
        </w:r>
        <w:r>
          <w:rPr>
            <w:i/>
          </w:rPr>
          <w:t>University</w:t>
        </w:r>
        <w:r>
          <w:rPr>
            <w:i/>
            <w:spacing w:val="-5"/>
          </w:rPr>
          <w:t xml:space="preserve"> </w:t>
        </w:r>
        <w:r>
          <w:rPr>
            <w:i/>
          </w:rPr>
          <w:t>of</w:t>
        </w:r>
        <w:r>
          <w:rPr>
            <w:i/>
            <w:spacing w:val="-5"/>
          </w:rPr>
          <w:t xml:space="preserve"> </w:t>
        </w:r>
        <w:r>
          <w:rPr>
            <w:i/>
          </w:rPr>
          <w:t>Ilorin,</w:t>
        </w:r>
        <w:r>
          <w:rPr>
            <w:i/>
            <w:spacing w:val="-2"/>
          </w:rPr>
          <w:t xml:space="preserve"> Nigeria</w:t>
        </w:r>
      </w:ins>
    </w:p>
    <w:p w14:paraId="311BDDE2" w14:textId="77777777" w:rsidR="009D6A2B" w:rsidRDefault="00215B72">
      <w:pPr>
        <w:pStyle w:val="BodyText"/>
        <w:spacing w:line="276" w:lineRule="auto"/>
        <w:ind w:right="143"/>
        <w:jc w:val="both"/>
      </w:pPr>
      <w:ins w:id="35" w:author="Microsoft Word" w:date="2024-03-18T10:54:00Z">
        <w:r>
          <w:t>I</w:t>
        </w:r>
        <w:r>
          <w:rPr>
            <w:spacing w:val="-2"/>
          </w:rPr>
          <w:t xml:space="preserve"> </w:t>
        </w:r>
        <w:r>
          <w:t>worked</w:t>
        </w:r>
      </w:ins>
      <w:r>
        <w:t xml:space="preserve"> on an OpenCV Facial Recognition Application which is a cutting-edge personal project that harnesses the power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for follow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UAV</w:t>
      </w:r>
      <w:r>
        <w:rPr>
          <w:spacing w:val="-14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showcases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mastery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OpenCV,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powerful</w:t>
      </w:r>
      <w:r>
        <w:rPr>
          <w:spacing w:val="-13"/>
        </w:rPr>
        <w:t xml:space="preserve"> </w:t>
      </w:r>
      <w:r>
        <w:t>open-source</w:t>
      </w:r>
      <w:r>
        <w:rPr>
          <w:spacing w:val="-14"/>
        </w:rPr>
        <w:t xml:space="preserve"> </w:t>
      </w:r>
      <w:r>
        <w:t>computer vision library, and demonstrates my expertise in image processing and artificial intelligence.</w:t>
      </w:r>
    </w:p>
    <w:p w14:paraId="151C078A" w14:textId="3F16053D" w:rsidR="009D6A2B" w:rsidRDefault="009D6A2B">
      <w:pPr>
        <w:pStyle w:val="BodyText"/>
        <w:spacing w:before="1"/>
        <w:ind w:left="0"/>
      </w:pPr>
    </w:p>
    <w:p w14:paraId="6F59E3D7" w14:textId="77777777" w:rsidR="009D6A2B" w:rsidRDefault="00215B72">
      <w:pPr>
        <w:tabs>
          <w:tab w:val="left" w:pos="8789"/>
        </w:tabs>
        <w:ind w:left="147"/>
        <w:jc w:val="both"/>
        <w:rPr>
          <w:ins w:id="36" w:author="Microsoft Word" w:date="2024-03-18T10:54:00Z"/>
          <w:i/>
        </w:rPr>
      </w:pPr>
      <w:ins w:id="37" w:author="Microsoft Word" w:date="2024-03-18T10:54:00Z">
        <w:r>
          <w:rPr>
            <w:b/>
          </w:rPr>
          <w:t>Law</w:t>
        </w:r>
        <w:r>
          <w:rPr>
            <w:b/>
            <w:spacing w:val="-3"/>
          </w:rPr>
          <w:t xml:space="preserve"> </w:t>
        </w:r>
        <w:r>
          <w:rPr>
            <w:b/>
          </w:rPr>
          <w:t>Chabot</w:t>
        </w:r>
        <w:r>
          <w:rPr>
            <w:b/>
            <w:spacing w:val="-4"/>
          </w:rPr>
          <w:t xml:space="preserve"> </w:t>
        </w:r>
        <w:r>
          <w:rPr>
            <w:b/>
            <w:spacing w:val="-2"/>
          </w:rPr>
          <w:t>(</w:t>
        </w:r>
        <w:proofErr w:type="spellStart"/>
        <w:r>
          <w:rPr>
            <w:b/>
            <w:spacing w:val="-2"/>
          </w:rPr>
          <w:t>LexAuto</w:t>
        </w:r>
        <w:proofErr w:type="spellEnd"/>
        <w:r>
          <w:rPr>
            <w:spacing w:val="-2"/>
          </w:rPr>
          <w:t>)</w:t>
        </w:r>
        <w:r>
          <w:tab/>
        </w:r>
        <w:r>
          <w:rPr>
            <w:i/>
            <w:spacing w:val="-2"/>
          </w:rPr>
          <w:t>07/2023-present</w:t>
        </w:r>
      </w:ins>
    </w:p>
    <w:p w14:paraId="66869D79" w14:textId="77777777" w:rsidR="009D6A2B" w:rsidRDefault="00215B72">
      <w:pPr>
        <w:spacing w:before="38"/>
        <w:ind w:left="8955"/>
        <w:jc w:val="both"/>
        <w:rPr>
          <w:ins w:id="38" w:author="Microsoft Word" w:date="2024-03-18T10:54:00Z"/>
          <w:i/>
        </w:rPr>
      </w:pPr>
      <w:proofErr w:type="spellStart"/>
      <w:ins w:id="39" w:author="Microsoft Word" w:date="2024-03-18T10:54:00Z">
        <w:r>
          <w:rPr>
            <w:i/>
          </w:rPr>
          <w:t>Velhect</w:t>
        </w:r>
        <w:proofErr w:type="spellEnd"/>
        <w:r>
          <w:rPr>
            <w:i/>
            <w:spacing w:val="-2"/>
          </w:rPr>
          <w:t xml:space="preserve"> </w:t>
        </w:r>
        <w:r>
          <w:rPr>
            <w:i/>
            <w:spacing w:val="-4"/>
          </w:rPr>
          <w:t>Ltd.</w:t>
        </w:r>
      </w:ins>
    </w:p>
    <w:p w14:paraId="55541A39" w14:textId="77777777" w:rsidR="009D6A2B" w:rsidRDefault="00215B72">
      <w:pPr>
        <w:pStyle w:val="BodyText"/>
        <w:spacing w:before="37" w:line="276" w:lineRule="auto"/>
        <w:ind w:right="141"/>
        <w:jc w:val="both"/>
        <w:rPr>
          <w:ins w:id="40" w:author="Microsoft Word" w:date="2024-03-18T10:54:00Z"/>
        </w:rPr>
      </w:pPr>
      <w:proofErr w:type="spellStart"/>
      <w:ins w:id="41" w:author="Microsoft Word" w:date="2024-03-18T10:54:00Z">
        <w:r>
          <w:t>LexAuto</w:t>
        </w:r>
        <w:proofErr w:type="spellEnd"/>
        <w:r>
          <w:t xml:space="preserve"> is a state-of-the-art, fine-tuned language model (LLM) tailored specifically for the legal domain. This advanced tool, built upon the foundation of GPT-3.5 architecture, has been meticulously trained and fine-tuned to excel in legal contexts, making it an invaluable resource for law firms, legal professionals, and organizations operating within the legal sphere.</w:t>
        </w:r>
      </w:ins>
    </w:p>
    <w:p w14:paraId="167EF2CC" w14:textId="77777777" w:rsidR="009D6A2B" w:rsidRDefault="009D6A2B">
      <w:pPr>
        <w:pStyle w:val="BodyText"/>
        <w:spacing w:before="6"/>
        <w:ind w:left="0"/>
        <w:rPr>
          <w:ins w:id="42" w:author="Microsoft Word" w:date="2024-03-18T10:54:00Z"/>
        </w:rPr>
      </w:pPr>
    </w:p>
    <w:p w14:paraId="1F3539C7" w14:textId="77777777" w:rsidR="009D6A2B" w:rsidRDefault="00215B72">
      <w:pPr>
        <w:pStyle w:val="Heading1"/>
        <w:spacing w:before="1"/>
        <w:rPr>
          <w:ins w:id="43" w:author="Microsoft Word" w:date="2024-03-18T10:54:00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750A66E8" wp14:editId="2B1ACE97">
                <wp:simplePos x="0" y="0"/>
                <wp:positionH relativeFrom="page">
                  <wp:posOffset>621791</wp:posOffset>
                </wp:positionH>
                <wp:positionV relativeFrom="paragraph">
                  <wp:posOffset>175245</wp:posOffset>
                </wp:positionV>
                <wp:extent cx="6530340" cy="184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30085" y="18287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F71C5" id="Graphic 8" o:spid="_x0000_s1026" style="position:absolute;margin-left:48.95pt;margin-top:13.8pt;width:514.2pt;height:1.4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" path="m6530085,l,,,18287r6530085,l6530085,xe" fillcolor="black" stroked="f">
                <v:path arrowok="t"/>
                <w10:wrap anchorx="page"/>
              </v:shape>
            </w:pict>
          </mc:Fallback>
        </mc:AlternateContent>
      </w:r>
      <w:ins w:id="44" w:author="Microsoft Word" w:date="2024-03-18T10:54:00Z">
        <w:r>
          <w:rPr>
            <w:spacing w:val="-2"/>
          </w:rPr>
          <w:t>PROFESSIONAL</w:t>
        </w:r>
        <w:r>
          <w:rPr>
            <w:spacing w:val="4"/>
          </w:rPr>
          <w:t xml:space="preserve"> </w:t>
        </w:r>
        <w:r>
          <w:rPr>
            <w:spacing w:val="-2"/>
          </w:rPr>
          <w:t>CERTIFICATE</w:t>
        </w:r>
      </w:ins>
    </w:p>
    <w:p w14:paraId="57F64D93" w14:textId="77777777" w:rsidR="009D6A2B" w:rsidRDefault="00215B72">
      <w:pPr>
        <w:pStyle w:val="BodyText"/>
        <w:tabs>
          <w:tab w:val="right" w:pos="9951"/>
        </w:tabs>
        <w:spacing w:before="44"/>
        <w:jc w:val="both"/>
        <w:rPr>
          <w:ins w:id="45" w:author="Microsoft Word" w:date="2024-03-18T10:54:00Z"/>
          <w:i/>
          <w:spacing w:val="-4"/>
        </w:rPr>
      </w:pPr>
      <w:ins w:id="46" w:author="Microsoft Word" w:date="2024-03-18T10:54:00Z">
        <w:r>
          <w:t>Member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Nigeria</w:t>
        </w:r>
        <w:r>
          <w:rPr>
            <w:spacing w:val="-3"/>
          </w:rPr>
          <w:t xml:space="preserve"> </w:t>
        </w:r>
        <w:r>
          <w:t>Society</w:t>
        </w:r>
        <w:r>
          <w:rPr>
            <w:spacing w:val="-6"/>
          </w:rPr>
          <w:t xml:space="preserve"> </w:t>
        </w:r>
        <w:r>
          <w:t>of</w:t>
        </w:r>
        <w:r>
          <w:rPr>
            <w:spacing w:val="-3"/>
          </w:rPr>
          <w:t xml:space="preserve"> </w:t>
        </w:r>
        <w:r>
          <w:t>Engineers</w:t>
        </w:r>
        <w:r>
          <w:rPr>
            <w:spacing w:val="-5"/>
          </w:rPr>
          <w:t xml:space="preserve"> </w:t>
        </w:r>
        <w:r>
          <w:rPr>
            <w:spacing w:val="-2"/>
          </w:rPr>
          <w:t>(MNSE)</w:t>
        </w:r>
        <w:r>
          <w:tab/>
        </w:r>
        <w:r>
          <w:rPr>
            <w:i/>
            <w:spacing w:val="-4"/>
          </w:rPr>
          <w:t>2021</w:t>
        </w:r>
      </w:ins>
    </w:p>
    <w:p w14:paraId="1F0AE8C8" w14:textId="77777777" w:rsidR="008218A4" w:rsidRDefault="008218A4">
      <w:pPr>
        <w:pStyle w:val="BodyText"/>
        <w:tabs>
          <w:tab w:val="right" w:pos="9951"/>
        </w:tabs>
        <w:spacing w:before="44"/>
        <w:jc w:val="both"/>
        <w:rPr>
          <w:ins w:id="47" w:author="Microsoft Word" w:date="2024-03-18T10:54:00Z"/>
          <w:i/>
        </w:rPr>
      </w:pPr>
      <w:ins w:id="48" w:author="Microsoft Word" w:date="2024-03-18T10:54:00Z">
        <w:r w:rsidRPr="008218A4">
          <w:t>Machine Learning Specialization</w:t>
        </w:r>
        <w:r>
          <w:t xml:space="preserve"> Certificate by Stanford and Deeplearning.ai</w:t>
        </w:r>
        <w:r>
          <w:tab/>
        </w:r>
        <w:r w:rsidRPr="008218A4">
          <w:rPr>
            <w:i/>
          </w:rPr>
          <w:t>2023</w:t>
        </w:r>
      </w:ins>
    </w:p>
    <w:p w14:paraId="0090F51C" w14:textId="77777777" w:rsidR="008218A4" w:rsidRDefault="008218A4" w:rsidP="00ED7F89">
      <w:pPr>
        <w:pStyle w:val="BodyText"/>
        <w:tabs>
          <w:tab w:val="right" w:pos="9951"/>
        </w:tabs>
        <w:spacing w:before="44"/>
        <w:jc w:val="both"/>
        <w:rPr>
          <w:ins w:id="49" w:author="Microsoft Word" w:date="2024-03-18T10:54:00Z"/>
          <w:i/>
        </w:rPr>
      </w:pPr>
      <w:ins w:id="50" w:author="Microsoft Word" w:date="2024-03-18T10:54:00Z">
        <w:r w:rsidRPr="008218A4">
          <w:t>Google Data Analytics Professional Certificate</w:t>
        </w:r>
        <w:r>
          <w:rPr>
            <w:i/>
          </w:rPr>
          <w:tab/>
          <w:t>2023</w:t>
        </w:r>
      </w:ins>
    </w:p>
    <w:p w14:paraId="5417EC57" w14:textId="77777777" w:rsidR="00ED7F89" w:rsidRPr="00ED7F89" w:rsidRDefault="00ED7F89" w:rsidP="00ED7F89">
      <w:pPr>
        <w:pStyle w:val="BodyText"/>
        <w:tabs>
          <w:tab w:val="right" w:pos="9951"/>
        </w:tabs>
        <w:spacing w:before="44"/>
        <w:jc w:val="both"/>
        <w:rPr>
          <w:ins w:id="51" w:author="Microsoft Word" w:date="2024-03-18T10:54:00Z"/>
        </w:rPr>
      </w:pPr>
      <w:ins w:id="52" w:author="Microsoft Word" w:date="2024-03-18T10:54:00Z">
        <w:r>
          <w:t>Developing AI Applications with Python and Flask (IBM)</w:t>
        </w:r>
        <w:r>
          <w:tab/>
        </w:r>
        <w:r w:rsidRPr="00ED7F89">
          <w:rPr>
            <w:i/>
          </w:rPr>
          <w:t>2024</w:t>
        </w:r>
      </w:ins>
    </w:p>
    <w:p w14:paraId="34D2B626" w14:textId="77777777" w:rsidR="009D6A2B" w:rsidRDefault="009D6A2B">
      <w:pPr>
        <w:pStyle w:val="BodyText"/>
        <w:spacing w:before="6"/>
        <w:ind w:left="0"/>
        <w:rPr>
          <w:i/>
        </w:rPr>
      </w:pPr>
    </w:p>
    <w:p w14:paraId="12A2AE5E" w14:textId="77777777" w:rsidR="009D6A2B" w:rsidRDefault="00215B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3E743785" wp14:editId="0B82B9CB">
                <wp:simplePos x="0" y="0"/>
                <wp:positionH relativeFrom="page">
                  <wp:posOffset>621791</wp:posOffset>
                </wp:positionH>
                <wp:positionV relativeFrom="paragraph">
                  <wp:posOffset>174778</wp:posOffset>
                </wp:positionV>
                <wp:extent cx="653034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30085" y="18287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B6434" id="Graphic 9" o:spid="_x0000_s1026" style="position:absolute;margin-left:48.95pt;margin-top:13.75pt;width:514.2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" path="m6530085,l,,,18287r6530085,l65300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6080878" w14:textId="4AD3CFE6" w:rsidR="009D6A2B" w:rsidRDefault="00215B72">
      <w:pPr>
        <w:pStyle w:val="BodyText"/>
      </w:pPr>
      <w:r>
        <w:t>Programming</w:t>
      </w:r>
      <w:r>
        <w:rPr>
          <w:spacing w:val="-6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Tools:</w:t>
      </w:r>
      <w:r>
        <w:rPr>
          <w:spacing w:val="-1"/>
        </w:rPr>
        <w:t xml:space="preserve"> </w:t>
      </w:r>
      <w:r>
        <w:t>Python,</w:t>
      </w:r>
      <w:r>
        <w:rPr>
          <w:spacing w:val="-6"/>
        </w:rPr>
        <w:t xml:space="preserve"> </w:t>
      </w:r>
      <w:r w:rsidR="00B22109">
        <w:t xml:space="preserve">HTML, </w:t>
      </w:r>
      <w:proofErr w:type="spellStart"/>
      <w:r w:rsidR="00B22109">
        <w:t>TailwindCSS</w:t>
      </w:r>
      <w:proofErr w:type="spellEnd"/>
      <w:r w:rsidR="00B22109">
        <w:t xml:space="preserve">, </w:t>
      </w:r>
      <w:proofErr w:type="spellStart"/>
      <w:r w:rsidR="00B22109">
        <w:t>Javascript</w:t>
      </w:r>
      <w:proofErr w:type="spellEnd"/>
      <w:r w:rsidR="00B22109">
        <w:t>,</w:t>
      </w:r>
      <w:r>
        <w:rPr>
          <w:spacing w:val="-4"/>
        </w:rPr>
        <w:t xml:space="preserve"> </w:t>
      </w:r>
      <w:proofErr w:type="spellStart"/>
      <w:r w:rsidR="00B22109">
        <w:rPr>
          <w:spacing w:val="-4"/>
        </w:rPr>
        <w:t>React</w:t>
      </w:r>
      <w:ins w:id="53" w:author="Microsoft Word" w:date="2024-03-18T10:54:00Z">
        <w:r>
          <w:t>C</w:t>
        </w:r>
        <w:proofErr w:type="spellEnd"/>
        <w:r>
          <w:t>,</w:t>
        </w:r>
        <w:r>
          <w:rPr>
            <w:spacing w:val="-3"/>
          </w:rPr>
          <w:t xml:space="preserve"> </w:t>
        </w:r>
        <w:r>
          <w:t>C++,</w:t>
        </w:r>
        <w:r>
          <w:rPr>
            <w:spacing w:val="-4"/>
          </w:rPr>
          <w:t xml:space="preserve"> Java</w:t>
        </w:r>
      </w:ins>
    </w:p>
    <w:p w14:paraId="7D399F88" w14:textId="77777777" w:rsidR="009D6A2B" w:rsidRDefault="00215B72">
      <w:pPr>
        <w:pStyle w:val="BodyText"/>
        <w:spacing w:before="31" w:line="276" w:lineRule="auto"/>
        <w:ind w:right="3109"/>
        <w:rPr>
          <w:ins w:id="54" w:author="Microsoft Word" w:date="2024-03-18T10:54:00Z"/>
        </w:rPr>
      </w:pPr>
      <w:ins w:id="55" w:author="Microsoft Word" w:date="2024-03-18T10:54:00Z">
        <w:r>
          <w:t>Simulation</w:t>
        </w:r>
        <w:r>
          <w:rPr>
            <w:spacing w:val="-3"/>
          </w:rPr>
          <w:t xml:space="preserve"> </w:t>
        </w:r>
        <w:r>
          <w:t>tools</w:t>
        </w:r>
        <w:r>
          <w:rPr>
            <w:spacing w:val="-5"/>
          </w:rPr>
          <w:t xml:space="preserve"> </w:t>
        </w:r>
        <w:r>
          <w:t>and</w:t>
        </w:r>
        <w:r>
          <w:rPr>
            <w:spacing w:val="-3"/>
          </w:rPr>
          <w:t xml:space="preserve"> </w:t>
        </w:r>
        <w:r>
          <w:t>IDEs:</w:t>
        </w:r>
        <w:r>
          <w:rPr>
            <w:spacing w:val="-2"/>
          </w:rPr>
          <w:t xml:space="preserve"> </w:t>
        </w:r>
        <w:proofErr w:type="spellStart"/>
        <w:r>
          <w:t>Matlab</w:t>
        </w:r>
        <w:proofErr w:type="spellEnd"/>
        <w:r>
          <w:t>,</w:t>
        </w:r>
        <w:r>
          <w:rPr>
            <w:spacing w:val="-5"/>
          </w:rPr>
          <w:t xml:space="preserve"> </w:t>
        </w:r>
        <w:r>
          <w:t>Simulink,</w:t>
        </w:r>
        <w:r>
          <w:rPr>
            <w:spacing w:val="-3"/>
          </w:rPr>
          <w:t xml:space="preserve"> </w:t>
        </w:r>
        <w:r>
          <w:t>Proteus,</w:t>
        </w:r>
        <w:r>
          <w:rPr>
            <w:spacing w:val="-6"/>
          </w:rPr>
          <w:t xml:space="preserve"> </w:t>
        </w:r>
        <w:r>
          <w:t>Packet</w:t>
        </w:r>
        <w:r>
          <w:rPr>
            <w:spacing w:val="-5"/>
          </w:rPr>
          <w:t xml:space="preserve"> </w:t>
        </w:r>
        <w:r>
          <w:t>Tracer,</w:t>
        </w:r>
        <w:r>
          <w:rPr>
            <w:spacing w:val="-3"/>
          </w:rPr>
          <w:t xml:space="preserve"> </w:t>
        </w:r>
        <w:r>
          <w:t xml:space="preserve">Anaconda ML and CV tools: </w:t>
        </w:r>
        <w:proofErr w:type="spellStart"/>
        <w:r>
          <w:t>openCV</w:t>
        </w:r>
        <w:proofErr w:type="spellEnd"/>
        <w:r>
          <w:t xml:space="preserve">, </w:t>
        </w:r>
        <w:proofErr w:type="spellStart"/>
        <w:r>
          <w:t>Tesnorflow</w:t>
        </w:r>
        <w:proofErr w:type="spellEnd"/>
        <w:r>
          <w:t xml:space="preserve">, </w:t>
        </w:r>
        <w:proofErr w:type="spellStart"/>
        <w:r>
          <w:t>Keras</w:t>
        </w:r>
        <w:proofErr w:type="spellEnd"/>
        <w:r>
          <w:t xml:space="preserve">, </w:t>
        </w:r>
        <w:proofErr w:type="spellStart"/>
        <w:r>
          <w:t>PyTorch</w:t>
        </w:r>
        <w:proofErr w:type="spellEnd"/>
        <w:r>
          <w:t xml:space="preserve">, Matplotlib, </w:t>
        </w:r>
        <w:proofErr w:type="spellStart"/>
        <w:r>
          <w:t>Numpy</w:t>
        </w:r>
        <w:proofErr w:type="spellEnd"/>
        <w:r>
          <w:t xml:space="preserve"> CAD and Analysis tools: </w:t>
        </w:r>
        <w:proofErr w:type="spellStart"/>
        <w:r>
          <w:t>Solidworks</w:t>
        </w:r>
        <w:proofErr w:type="spellEnd"/>
        <w:r>
          <w:t>, Fusion360, AutoCAD,</w:t>
        </w:r>
      </w:ins>
    </w:p>
    <w:p w14:paraId="26AA3099" w14:textId="3ADB831F" w:rsidR="009D6A2B" w:rsidRDefault="00215B72">
      <w:pPr>
        <w:pStyle w:val="BodyText"/>
        <w:spacing w:before="1" w:line="276" w:lineRule="auto"/>
        <w:ind w:right="3428"/>
      </w:pPr>
      <w:ins w:id="56" w:author="Microsoft Word" w:date="2024-03-18T10:54:00Z">
        <w:r>
          <w:t>Micro-computers:</w:t>
        </w:r>
        <w:r>
          <w:rPr>
            <w:spacing w:val="-5"/>
          </w:rPr>
          <w:t xml:space="preserve"> </w:t>
        </w:r>
        <w:r>
          <w:t>Raspberry</w:t>
        </w:r>
        <w:r>
          <w:rPr>
            <w:spacing w:val="-9"/>
          </w:rPr>
          <w:t xml:space="preserve"> </w:t>
        </w:r>
        <w:r>
          <w:t>pi,</w:t>
        </w:r>
        <w:r>
          <w:rPr>
            <w:spacing w:val="-6"/>
          </w:rPr>
          <w:t xml:space="preserve"> </w:t>
        </w:r>
        <w:r>
          <w:t>Arduino,</w:t>
        </w:r>
        <w:r>
          <w:rPr>
            <w:spacing w:val="-6"/>
          </w:rPr>
          <w:t xml:space="preserve"> </w:t>
        </w:r>
        <w:proofErr w:type="spellStart"/>
        <w:r>
          <w:t>Ardupilot</w:t>
        </w:r>
        <w:proofErr w:type="spellEnd"/>
        <w:r>
          <w:t>,</w:t>
        </w:r>
        <w:r>
          <w:rPr>
            <w:spacing w:val="-6"/>
          </w:rPr>
          <w:t xml:space="preserve"> </w:t>
        </w:r>
        <w:r>
          <w:t>Navio2,</w:t>
        </w:r>
        <w:r>
          <w:rPr>
            <w:spacing w:val="-6"/>
          </w:rPr>
          <w:t xml:space="preserve"> </w:t>
        </w:r>
        <w:r>
          <w:t xml:space="preserve">STM32 </w:t>
        </w:r>
      </w:ins>
      <w:r>
        <w:t>Operating System: ROS, Ubuntu, Linux, Windows, IOS</w:t>
      </w:r>
    </w:p>
    <w:p w14:paraId="6A1731B9" w14:textId="77777777" w:rsidR="009D6A2B" w:rsidRDefault="009D6A2B">
      <w:pPr>
        <w:pStyle w:val="BodyText"/>
        <w:spacing w:before="5"/>
        <w:ind w:left="0"/>
        <w:rPr>
          <w:ins w:id="57" w:author="Microsoft Word" w:date="2024-03-18T10:54:00Z"/>
        </w:rPr>
      </w:pPr>
    </w:p>
    <w:p w14:paraId="16DB85BD" w14:textId="77777777" w:rsidR="009D6A2B" w:rsidRDefault="00215B72">
      <w:pPr>
        <w:pStyle w:val="Heading1"/>
        <w:rPr>
          <w:ins w:id="58" w:author="Microsoft Word" w:date="2024-03-18T10:54:00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1" locked="0" layoutInCell="1" allowOverlap="1" wp14:anchorId="311E575F" wp14:editId="740A9AF2">
                <wp:simplePos x="0" y="0"/>
                <wp:positionH relativeFrom="page">
                  <wp:posOffset>621791</wp:posOffset>
                </wp:positionH>
                <wp:positionV relativeFrom="paragraph">
                  <wp:posOffset>174762</wp:posOffset>
                </wp:positionV>
                <wp:extent cx="6530340" cy="184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340" h="18415">
                              <a:moveTo>
                                <a:pt x="653008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30085" y="18288"/>
                              </a:lnTo>
                              <a:lnTo>
                                <a:pt x="653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30677" id="Graphic 10" o:spid="_x0000_s1026" style="position:absolute;margin-left:48.95pt;margin-top:13.75pt;width:514.2pt;height:1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3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" path="m6530085,l,,,18288r6530085,l6530085,xe" fillcolor="black" stroked="f">
                <v:path arrowok="t"/>
                <w10:wrap type="topAndBottom" anchorx="page"/>
              </v:shape>
            </w:pict>
          </mc:Fallback>
        </mc:AlternateContent>
      </w:r>
      <w:ins w:id="59" w:author="Microsoft Word" w:date="2024-03-18T10:54:00Z">
        <w:r>
          <w:rPr>
            <w:spacing w:val="-2"/>
          </w:rPr>
          <w:t>ACHEIVEMENTS AND</w:t>
        </w:r>
        <w:r>
          <w:rPr>
            <w:spacing w:val="-3"/>
          </w:rPr>
          <w:t xml:space="preserve"> </w:t>
        </w:r>
        <w:r>
          <w:rPr>
            <w:spacing w:val="-2"/>
          </w:rPr>
          <w:t>AWARDS</w:t>
        </w:r>
      </w:ins>
    </w:p>
    <w:p w14:paraId="7EA65CFA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9509"/>
        </w:tabs>
        <w:ind w:left="867" w:hanging="359"/>
        <w:rPr>
          <w:ins w:id="60" w:author="Microsoft Word" w:date="2024-03-18T10:54:00Z"/>
        </w:rPr>
      </w:pPr>
      <w:ins w:id="61" w:author="Microsoft Word" w:date="2024-03-18T10:54:00Z">
        <w:r>
          <w:t>Winner</w:t>
        </w:r>
        <w:r>
          <w:rPr>
            <w:spacing w:val="-6"/>
          </w:rPr>
          <w:t xml:space="preserve"> </w:t>
        </w:r>
        <w:r>
          <w:t>WTN</w:t>
        </w:r>
        <w:r>
          <w:rPr>
            <w:spacing w:val="-5"/>
          </w:rPr>
          <w:t xml:space="preserve"> </w:t>
        </w:r>
        <w:r>
          <w:t>exhibition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7"/>
          </w:rPr>
          <w:t xml:space="preserve"> </w:t>
        </w:r>
        <w:proofErr w:type="spellStart"/>
        <w:r>
          <w:t>Hardwarethings</w:t>
        </w:r>
        <w:proofErr w:type="spellEnd"/>
        <w:r>
          <w:rPr>
            <w:spacing w:val="-3"/>
          </w:rPr>
          <w:t xml:space="preserve"> </w:t>
        </w:r>
        <w:r>
          <w:rPr>
            <w:spacing w:val="-2"/>
          </w:rPr>
          <w:t>Nigeria.</w:t>
        </w:r>
        <w:r>
          <w:tab/>
        </w:r>
        <w:r>
          <w:rPr>
            <w:i/>
            <w:spacing w:val="-4"/>
          </w:rPr>
          <w:t>2022</w:t>
        </w:r>
        <w:r>
          <w:rPr>
            <w:spacing w:val="-4"/>
          </w:rPr>
          <w:t>.</w:t>
        </w:r>
      </w:ins>
    </w:p>
    <w:p w14:paraId="4F49E14C" w14:textId="77777777" w:rsidR="009D6A2B" w:rsidRDefault="00215B72">
      <w:pPr>
        <w:pStyle w:val="BodyText"/>
        <w:spacing w:before="12"/>
        <w:rPr>
          <w:ins w:id="62" w:author="Microsoft Word" w:date="2024-03-18T10:54:00Z"/>
        </w:rPr>
      </w:pPr>
      <w:ins w:id="63" w:author="Microsoft Word" w:date="2024-03-18T10:54:00Z">
        <w:r>
          <w:rPr>
            <w:spacing w:val="-2"/>
          </w:rPr>
          <w:t>Link:</w:t>
        </w:r>
        <w:r>
          <w:rPr>
            <w:spacing w:val="51"/>
          </w:rPr>
          <w:t xml:space="preserve"> </w:t>
        </w:r>
        <w:r w:rsidR="00000000">
          <w:fldChar w:fldCharType="begin"/>
        </w:r>
        <w:r w:rsidR="00000000">
          <w:instrText>HYPERLINK "https://hardwarethings.org/super-display" \h</w:instrText>
        </w:r>
        <w:r w:rsidR="00000000">
          <w:fldChar w:fldCharType="separate"/>
        </w:r>
        <w:r>
          <w:rPr>
            <w:color w:val="0000FF"/>
            <w:spacing w:val="-2"/>
            <w:u w:val="single" w:color="0000FF"/>
          </w:rPr>
          <w:t>https://hardwarethings.org/super-display</w:t>
        </w:r>
        <w:r w:rsidR="00000000">
          <w:rPr>
            <w:color w:val="0000FF"/>
            <w:spacing w:val="-2"/>
            <w:u w:val="single" w:color="0000FF"/>
          </w:rPr>
          <w:fldChar w:fldCharType="end"/>
        </w:r>
      </w:ins>
    </w:p>
    <w:p w14:paraId="605511D3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</w:tabs>
        <w:spacing w:before="38"/>
        <w:ind w:left="867" w:hanging="359"/>
        <w:rPr>
          <w:ins w:id="64" w:author="Microsoft Word" w:date="2024-03-18T10:54:00Z"/>
        </w:rPr>
      </w:pPr>
      <w:ins w:id="65" w:author="Microsoft Word" w:date="2024-03-18T10:54:00Z">
        <w:r>
          <w:t>Patent</w:t>
        </w:r>
        <w:r>
          <w:rPr>
            <w:spacing w:val="-4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Publication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4"/>
          </w:rPr>
          <w:t xml:space="preserve"> </w:t>
        </w:r>
        <w:r>
          <w:t>Automated</w:t>
        </w:r>
        <w:r>
          <w:rPr>
            <w:spacing w:val="-4"/>
          </w:rPr>
          <w:t xml:space="preserve"> </w:t>
        </w:r>
        <w:r>
          <w:t>Handwashing</w:t>
        </w:r>
        <w:r>
          <w:rPr>
            <w:spacing w:val="-6"/>
          </w:rPr>
          <w:t xml:space="preserve"> </w:t>
        </w:r>
        <w:r>
          <w:t>Device</w:t>
        </w:r>
        <w:r>
          <w:rPr>
            <w:spacing w:val="-4"/>
          </w:rPr>
          <w:t xml:space="preserve"> </w:t>
        </w:r>
        <w:r>
          <w:t>for</w:t>
        </w:r>
        <w:r>
          <w:rPr>
            <w:spacing w:val="-4"/>
          </w:rPr>
          <w:t xml:space="preserve"> </w:t>
        </w:r>
        <w:r>
          <w:t>Covid-19</w:t>
        </w:r>
        <w:r>
          <w:rPr>
            <w:spacing w:val="-4"/>
          </w:rPr>
          <w:t xml:space="preserve"> </w:t>
        </w:r>
        <w:r>
          <w:t>University</w:t>
        </w:r>
        <w:r>
          <w:rPr>
            <w:spacing w:val="-7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rPr>
            <w:spacing w:val="-2"/>
          </w:rPr>
          <w:t>Ilorin.</w:t>
        </w:r>
      </w:ins>
    </w:p>
    <w:p w14:paraId="3A99B71A" w14:textId="77777777" w:rsidR="009D6A2B" w:rsidRDefault="00215B72">
      <w:pPr>
        <w:spacing w:before="19"/>
        <w:ind w:left="9510"/>
        <w:rPr>
          <w:ins w:id="66" w:author="Microsoft Word" w:date="2024-03-18T10:54:00Z"/>
        </w:rPr>
      </w:pPr>
      <w:ins w:id="67" w:author="Microsoft Word" w:date="2024-03-18T10:54:00Z">
        <w:r>
          <w:rPr>
            <w:i/>
            <w:spacing w:val="-2"/>
          </w:rPr>
          <w:t>2020</w:t>
        </w:r>
        <w:r>
          <w:rPr>
            <w:spacing w:val="-2"/>
          </w:rPr>
          <w:t>.</w:t>
        </w:r>
      </w:ins>
    </w:p>
    <w:p w14:paraId="3612260E" w14:textId="77777777" w:rsidR="009D6A2B" w:rsidRDefault="00215B72">
      <w:pPr>
        <w:pStyle w:val="BodyText"/>
        <w:spacing w:before="40"/>
        <w:rPr>
          <w:ins w:id="68" w:author="Microsoft Word" w:date="2024-03-18T10:54:00Z"/>
        </w:rPr>
      </w:pPr>
      <w:ins w:id="69" w:author="Microsoft Word" w:date="2024-03-18T10:54:00Z">
        <w:r>
          <w:rPr>
            <w:spacing w:val="-2"/>
          </w:rPr>
          <w:t>Link:</w:t>
        </w:r>
        <w:r>
          <w:rPr>
            <w:spacing w:val="38"/>
          </w:rPr>
          <w:t xml:space="preserve">  </w:t>
        </w:r>
        <w:r w:rsidR="00000000">
          <w:fldChar w:fldCharType="begin"/>
        </w:r>
        <w:r w:rsidR="00000000">
          <w:instrText>HYPERLINK "https://thenationonlineng.net/covid-19-unilorin-student-invents-automated-hand-washing-machine/" \h</w:instrText>
        </w:r>
        <w:r w:rsidR="00000000">
          <w:fldChar w:fldCharType="separate"/>
        </w:r>
        <w:r>
          <w:rPr>
            <w:color w:val="0000FF"/>
            <w:spacing w:val="-2"/>
            <w:u w:val="single" w:color="0000FF"/>
          </w:rPr>
          <w:t>https://thenationonlineng.net/covid-19-unilorin-student-invents-automated-hand-washing-machine/</w:t>
        </w:r>
        <w:r w:rsidR="00000000">
          <w:rPr>
            <w:color w:val="0000FF"/>
            <w:spacing w:val="-2"/>
            <w:u w:val="single" w:color="0000FF"/>
          </w:rPr>
          <w:fldChar w:fldCharType="end"/>
        </w:r>
      </w:ins>
    </w:p>
    <w:p w14:paraId="714AB71B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9509"/>
        </w:tabs>
        <w:spacing w:before="38"/>
        <w:ind w:left="867" w:hanging="359"/>
        <w:rPr>
          <w:ins w:id="70" w:author="Microsoft Word" w:date="2024-03-18T10:54:00Z"/>
        </w:rPr>
      </w:pPr>
      <w:ins w:id="71" w:author="Microsoft Word" w:date="2024-03-18T10:54:00Z">
        <w:r>
          <w:t>1st</w:t>
        </w:r>
        <w:r>
          <w:rPr>
            <w:spacing w:val="-5"/>
          </w:rPr>
          <w:t xml:space="preserve"> </w:t>
        </w:r>
        <w:r>
          <w:t>runner</w:t>
        </w:r>
        <w:r>
          <w:rPr>
            <w:spacing w:val="-4"/>
          </w:rPr>
          <w:t xml:space="preserve"> </w:t>
        </w:r>
        <w:r>
          <w:t>up,</w:t>
        </w:r>
        <w:r>
          <w:rPr>
            <w:spacing w:val="-4"/>
          </w:rPr>
          <w:t xml:space="preserve"> </w:t>
        </w:r>
        <w:r>
          <w:t>Robotics</w:t>
        </w:r>
        <w:r>
          <w:rPr>
            <w:spacing w:val="-5"/>
          </w:rPr>
          <w:t xml:space="preserve"> </w:t>
        </w:r>
        <w:r>
          <w:t>Category,</w:t>
        </w:r>
        <w:r>
          <w:rPr>
            <w:spacing w:val="-2"/>
          </w:rPr>
          <w:t xml:space="preserve"> </w:t>
        </w:r>
        <w:r>
          <w:t>Icreate</w:t>
        </w:r>
        <w:r>
          <w:rPr>
            <w:spacing w:val="-4"/>
          </w:rPr>
          <w:t xml:space="preserve"> </w:t>
        </w:r>
        <w:r>
          <w:t>Africa</w:t>
        </w:r>
        <w:r>
          <w:rPr>
            <w:spacing w:val="-4"/>
          </w:rPr>
          <w:t xml:space="preserve"> </w:t>
        </w:r>
        <w:r>
          <w:t>Skill</w:t>
        </w:r>
        <w:r>
          <w:rPr>
            <w:spacing w:val="-5"/>
          </w:rPr>
          <w:t xml:space="preserve"> </w:t>
        </w:r>
        <w:r>
          <w:rPr>
            <w:spacing w:val="-4"/>
          </w:rPr>
          <w:t>Fest</w:t>
        </w:r>
        <w:r>
          <w:tab/>
        </w:r>
        <w:r>
          <w:rPr>
            <w:spacing w:val="-4"/>
          </w:rPr>
          <w:t>2019.</w:t>
        </w:r>
      </w:ins>
    </w:p>
    <w:p w14:paraId="5A5F86B6" w14:textId="77777777" w:rsidR="009D6A2B" w:rsidRDefault="00215B72">
      <w:pPr>
        <w:pStyle w:val="BodyText"/>
        <w:spacing w:before="19" w:line="276" w:lineRule="auto"/>
        <w:ind w:right="142"/>
        <w:rPr>
          <w:ins w:id="72" w:author="Microsoft Word" w:date="2024-03-18T10:54:00Z"/>
        </w:rPr>
      </w:pPr>
      <w:ins w:id="73" w:author="Microsoft Word" w:date="2024-03-18T10:54:00Z">
        <w:r>
          <w:rPr>
            <w:spacing w:val="-2"/>
          </w:rPr>
          <w:t xml:space="preserve">Link: </w:t>
        </w:r>
        <w:r w:rsidR="00000000">
          <w:fldChar w:fldCharType="begin"/>
        </w:r>
        <w:r w:rsidR="00000000">
          <w:instrText>HYPERLINK "https://www.instagram.com/p/CV7kQ_4NqMK/?utm_source=ig_web_copy_link&amp;igshid=MzRlODBiNWFlZA%3D%3D" \h</w:instrText>
        </w:r>
        <w:r w:rsidR="00000000">
          <w:fldChar w:fldCharType="separate"/>
        </w:r>
        <w:r>
          <w:rPr>
            <w:color w:val="0000FF"/>
            <w:spacing w:val="-2"/>
            <w:u w:val="single" w:color="0000FF"/>
          </w:rPr>
          <w:t>https://www.instagram.com/p/CV7kQ_4NqMK/?utm_source=ig_web_copy_link&amp;igshid=MzRlODBiNWFlZA==</w:t>
        </w:r>
        <w:r w:rsidR="00000000">
          <w:rPr>
            <w:color w:val="0000FF"/>
            <w:spacing w:val="-2"/>
            <w:u w:val="single" w:color="0000FF"/>
          </w:rPr>
          <w:fldChar w:fldCharType="end"/>
        </w:r>
      </w:ins>
    </w:p>
    <w:p w14:paraId="1DBFD05B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8621"/>
        </w:tabs>
        <w:spacing w:line="270" w:lineRule="exact"/>
        <w:ind w:left="867" w:hanging="359"/>
        <w:rPr>
          <w:ins w:id="74" w:author="Microsoft Word" w:date="2024-03-18T10:54:00Z"/>
          <w:i/>
        </w:rPr>
      </w:pPr>
      <w:ins w:id="75" w:author="Microsoft Word" w:date="2024-03-18T10:54:00Z">
        <w:r>
          <w:t>Major</w:t>
        </w:r>
        <w:r>
          <w:rPr>
            <w:spacing w:val="-3"/>
          </w:rPr>
          <w:t xml:space="preserve"> </w:t>
        </w:r>
        <w:r>
          <w:t>League</w:t>
        </w:r>
        <w:r>
          <w:rPr>
            <w:spacing w:val="-3"/>
          </w:rPr>
          <w:t xml:space="preserve"> </w:t>
        </w:r>
        <w:r>
          <w:t>Hack</w:t>
        </w:r>
        <w:r>
          <w:rPr>
            <w:spacing w:val="-5"/>
          </w:rPr>
          <w:t xml:space="preserve"> </w:t>
        </w:r>
        <w:r>
          <w:t>Organizer</w:t>
        </w:r>
        <w:r>
          <w:rPr>
            <w:spacing w:val="-2"/>
          </w:rPr>
          <w:t xml:space="preserve"> </w:t>
        </w:r>
        <w:r>
          <w:t>by</w:t>
        </w:r>
        <w:r>
          <w:rPr>
            <w:spacing w:val="-5"/>
          </w:rPr>
          <w:t xml:space="preserve"> </w:t>
        </w:r>
        <w:r>
          <w:rPr>
            <w:spacing w:val="-2"/>
          </w:rPr>
          <w:t>Microsoft</w:t>
        </w:r>
        <w:r>
          <w:tab/>
        </w:r>
        <w:r>
          <w:rPr>
            <w:i/>
          </w:rPr>
          <w:t>December</w:t>
        </w:r>
        <w:r>
          <w:rPr>
            <w:i/>
            <w:spacing w:val="-6"/>
          </w:rPr>
          <w:t xml:space="preserve"> </w:t>
        </w:r>
        <w:r>
          <w:rPr>
            <w:i/>
            <w:spacing w:val="-4"/>
          </w:rPr>
          <w:t>2019</w:t>
        </w:r>
      </w:ins>
    </w:p>
    <w:p w14:paraId="62A8FD89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9065"/>
        </w:tabs>
        <w:spacing w:before="21"/>
        <w:ind w:left="867" w:hanging="359"/>
        <w:rPr>
          <w:ins w:id="76" w:author="Microsoft Word" w:date="2024-03-18T10:54:00Z"/>
          <w:i/>
        </w:rPr>
      </w:pPr>
      <w:ins w:id="77" w:author="Microsoft Word" w:date="2024-03-18T10:54:00Z">
        <w:r>
          <w:t>Major</w:t>
        </w:r>
        <w:r>
          <w:rPr>
            <w:spacing w:val="-3"/>
          </w:rPr>
          <w:t xml:space="preserve"> </w:t>
        </w:r>
        <w:r>
          <w:t>League</w:t>
        </w:r>
        <w:r>
          <w:rPr>
            <w:spacing w:val="-3"/>
          </w:rPr>
          <w:t xml:space="preserve"> </w:t>
        </w:r>
        <w:r>
          <w:t>Hack</w:t>
        </w:r>
        <w:r>
          <w:rPr>
            <w:spacing w:val="-5"/>
          </w:rPr>
          <w:t xml:space="preserve"> </w:t>
        </w:r>
        <w:r>
          <w:t>Organizer</w:t>
        </w:r>
        <w:r>
          <w:rPr>
            <w:spacing w:val="-2"/>
          </w:rPr>
          <w:t xml:space="preserve"> </w:t>
        </w:r>
        <w:r>
          <w:t>by</w:t>
        </w:r>
        <w:r>
          <w:rPr>
            <w:spacing w:val="-5"/>
          </w:rPr>
          <w:t xml:space="preserve"> </w:t>
        </w:r>
        <w:r>
          <w:rPr>
            <w:spacing w:val="-2"/>
          </w:rPr>
          <w:t>Microsoft</w:t>
        </w:r>
        <w:r>
          <w:tab/>
        </w:r>
        <w:r>
          <w:rPr>
            <w:i/>
          </w:rPr>
          <w:t>April</w:t>
        </w:r>
        <w:r>
          <w:rPr>
            <w:i/>
            <w:spacing w:val="-1"/>
          </w:rPr>
          <w:t xml:space="preserve"> </w:t>
        </w:r>
        <w:r>
          <w:rPr>
            <w:i/>
            <w:spacing w:val="-4"/>
          </w:rPr>
          <w:t>2020</w:t>
        </w:r>
      </w:ins>
    </w:p>
    <w:p w14:paraId="08135FBE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</w:tabs>
        <w:spacing w:before="19"/>
        <w:ind w:left="867" w:hanging="359"/>
        <w:rPr>
          <w:ins w:id="78" w:author="Microsoft Word" w:date="2024-03-18T10:54:00Z"/>
        </w:rPr>
      </w:pPr>
      <w:ins w:id="79" w:author="Microsoft Word" w:date="2024-03-18T10:54:00Z">
        <w:r>
          <w:t>President</w:t>
        </w:r>
        <w:r>
          <w:rPr>
            <w:spacing w:val="-5"/>
          </w:rPr>
          <w:t xml:space="preserve"> </w:t>
        </w:r>
        <w:r>
          <w:t>Computer</w:t>
        </w:r>
        <w:r>
          <w:rPr>
            <w:spacing w:val="-5"/>
          </w:rPr>
          <w:t xml:space="preserve"> </w:t>
        </w:r>
        <w:r>
          <w:t>Engineering</w:t>
        </w:r>
        <w:r>
          <w:rPr>
            <w:spacing w:val="-8"/>
          </w:rPr>
          <w:t xml:space="preserve"> </w:t>
        </w:r>
        <w:r>
          <w:t>Students</w:t>
        </w:r>
        <w:r>
          <w:rPr>
            <w:spacing w:val="-5"/>
          </w:rPr>
          <w:t xml:space="preserve"> </w:t>
        </w:r>
        <w:r>
          <w:t>Association</w:t>
        </w:r>
        <w:r>
          <w:rPr>
            <w:spacing w:val="-9"/>
          </w:rPr>
          <w:t xml:space="preserve"> </w:t>
        </w:r>
        <w:r>
          <w:t>(2019/2020)</w:t>
        </w:r>
        <w:r>
          <w:rPr>
            <w:spacing w:val="-5"/>
          </w:rPr>
          <w:t xml:space="preserve"> </w:t>
        </w:r>
        <w:r>
          <w:t>academic</w:t>
        </w:r>
        <w:r>
          <w:rPr>
            <w:spacing w:val="-5"/>
          </w:rPr>
          <w:t xml:space="preserve"> </w:t>
        </w:r>
        <w:r>
          <w:rPr>
            <w:spacing w:val="-2"/>
          </w:rPr>
          <w:t>session.</w:t>
        </w:r>
      </w:ins>
    </w:p>
    <w:p w14:paraId="6A4CAFDF" w14:textId="77777777" w:rsidR="009D6A2B" w:rsidRDefault="00215B72">
      <w:pPr>
        <w:pStyle w:val="ListParagraph"/>
        <w:numPr>
          <w:ilvl w:val="0"/>
          <w:numId w:val="1"/>
        </w:numPr>
        <w:tabs>
          <w:tab w:val="left" w:pos="867"/>
          <w:tab w:val="left" w:pos="9509"/>
        </w:tabs>
        <w:spacing w:before="19"/>
        <w:ind w:left="867" w:hanging="359"/>
        <w:rPr>
          <w:ins w:id="80" w:author="Microsoft Word" w:date="2024-03-18T10:54:00Z"/>
          <w:i/>
        </w:rPr>
      </w:pPr>
      <w:ins w:id="81" w:author="Microsoft Word" w:date="2024-03-18T10:54:00Z">
        <w:r>
          <w:t>Finalist,</w:t>
        </w:r>
        <w:r>
          <w:rPr>
            <w:spacing w:val="-6"/>
          </w:rPr>
          <w:t xml:space="preserve"> </w:t>
        </w:r>
        <w:r>
          <w:t>Engineering</w:t>
        </w:r>
        <w:r>
          <w:rPr>
            <w:spacing w:val="-7"/>
          </w:rPr>
          <w:t xml:space="preserve"> </w:t>
        </w:r>
        <w:r>
          <w:t>Project</w:t>
        </w:r>
        <w:r>
          <w:rPr>
            <w:spacing w:val="-4"/>
          </w:rPr>
          <w:t xml:space="preserve"> </w:t>
        </w:r>
        <w:r>
          <w:rPr>
            <w:spacing w:val="-2"/>
          </w:rPr>
          <w:t>Exhibition</w:t>
        </w:r>
        <w:r>
          <w:tab/>
        </w:r>
        <w:r>
          <w:rPr>
            <w:i/>
            <w:spacing w:val="-2"/>
          </w:rPr>
          <w:t>2019.</w:t>
        </w:r>
      </w:ins>
    </w:p>
    <w:p w14:paraId="1B03F287" w14:textId="12420A91" w:rsidR="009D6A2B" w:rsidRDefault="00B22109">
      <w:pPr>
        <w:pStyle w:val="ListParagraph"/>
        <w:numPr>
          <w:ilvl w:val="0"/>
          <w:numId w:val="1"/>
        </w:numPr>
        <w:tabs>
          <w:tab w:val="left" w:pos="867"/>
          <w:tab w:val="left" w:pos="9509"/>
        </w:tabs>
        <w:spacing w:before="19"/>
        <w:ind w:left="867" w:hanging="359"/>
        <w:rPr>
          <w:i/>
        </w:rPr>
      </w:pPr>
      <w:r>
        <w:t xml:space="preserve">Microsoft excel, word document, </w:t>
      </w:r>
      <w:proofErr w:type="spellStart"/>
      <w:r>
        <w:t>powerpoint</w:t>
      </w:r>
      <w:proofErr w:type="spellEnd"/>
      <w:r>
        <w:t xml:space="preserve"> </w:t>
      </w:r>
      <w:ins w:id="82" w:author="Microsoft Word" w:date="2024-03-18T10:54:00Z">
        <w:r w:rsidR="00215B72">
          <w:t>Most</w:t>
        </w:r>
        <w:r w:rsidR="00215B72">
          <w:rPr>
            <w:spacing w:val="-6"/>
          </w:rPr>
          <w:t xml:space="preserve"> </w:t>
        </w:r>
        <w:r w:rsidR="00215B72">
          <w:t>improved</w:t>
        </w:r>
        <w:r w:rsidR="00215B72">
          <w:rPr>
            <w:spacing w:val="-4"/>
          </w:rPr>
          <w:t xml:space="preserve"> </w:t>
        </w:r>
        <w:r w:rsidR="00215B72">
          <w:t>male</w:t>
        </w:r>
        <w:r w:rsidR="00215B72">
          <w:rPr>
            <w:spacing w:val="-4"/>
          </w:rPr>
          <w:t xml:space="preserve"> </w:t>
        </w:r>
        <w:r w:rsidR="00215B72">
          <w:t>(Teenagers</w:t>
        </w:r>
        <w:r w:rsidR="00215B72">
          <w:rPr>
            <w:spacing w:val="-4"/>
          </w:rPr>
          <w:t xml:space="preserve"> </w:t>
        </w:r>
        <w:r w:rsidR="00215B72">
          <w:t>chapel)</w:t>
        </w:r>
        <w:r w:rsidR="00215B72">
          <w:rPr>
            <w:spacing w:val="-4"/>
          </w:rPr>
          <w:t xml:space="preserve"> </w:t>
        </w:r>
        <w:r w:rsidR="00215B72">
          <w:t>EMBC</w:t>
        </w:r>
        <w:r w:rsidR="00215B72">
          <w:rPr>
            <w:spacing w:val="-4"/>
          </w:rPr>
          <w:t xml:space="preserve"> </w:t>
        </w:r>
        <w:r w:rsidR="00215B72">
          <w:rPr>
            <w:spacing w:val="-2"/>
          </w:rPr>
          <w:t>Ilorin.</w:t>
        </w:r>
        <w:r w:rsidR="00215B72">
          <w:tab/>
        </w:r>
        <w:r w:rsidR="00215B72">
          <w:rPr>
            <w:i/>
            <w:spacing w:val="-4"/>
          </w:rPr>
          <w:t>2017.</w:t>
        </w:r>
      </w:ins>
    </w:p>
    <w:sectPr w:rsidR="009D6A2B">
      <w:pgSz w:w="12240" w:h="15840"/>
      <w:pgMar w:top="94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44F"/>
    <w:multiLevelType w:val="hybridMultilevel"/>
    <w:tmpl w:val="66064F68"/>
    <w:lvl w:ilvl="0" w:tplc="2000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 w15:restartNumberingAfterBreak="0">
    <w:nsid w:val="554451D6"/>
    <w:multiLevelType w:val="hybridMultilevel"/>
    <w:tmpl w:val="8E5CFAF4"/>
    <w:lvl w:ilvl="0" w:tplc="1E58699E">
      <w:numFmt w:val="bullet"/>
      <w:lvlText w:val="o"/>
      <w:lvlJc w:val="left"/>
      <w:pPr>
        <w:ind w:left="86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C08F0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D2CB1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A3F217EA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E4729EF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ED05DD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DC2CFCE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215ADB0A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CE9A9CE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B25625"/>
    <w:multiLevelType w:val="hybridMultilevel"/>
    <w:tmpl w:val="0D7CB77E"/>
    <w:lvl w:ilvl="0" w:tplc="00A6187E">
      <w:numFmt w:val="bullet"/>
      <w:lvlText w:val="o"/>
      <w:lvlJc w:val="left"/>
      <w:pPr>
        <w:ind w:left="86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8684D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8BC82E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4C2C68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A692DA1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CCCD72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37285E64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B6C66C16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F2D6C64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694191769">
    <w:abstractNumId w:val="2"/>
  </w:num>
  <w:num w:numId="2" w16cid:durableId="451634290">
    <w:abstractNumId w:val="1"/>
  </w:num>
  <w:num w:numId="3" w16cid:durableId="110523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2B"/>
    <w:rsid w:val="00066D1B"/>
    <w:rsid w:val="00184EE1"/>
    <w:rsid w:val="001A1570"/>
    <w:rsid w:val="00215B72"/>
    <w:rsid w:val="00236762"/>
    <w:rsid w:val="002D55EC"/>
    <w:rsid w:val="00387BC7"/>
    <w:rsid w:val="00420B16"/>
    <w:rsid w:val="004278A8"/>
    <w:rsid w:val="004317A6"/>
    <w:rsid w:val="00580DD6"/>
    <w:rsid w:val="005C2C8F"/>
    <w:rsid w:val="005D7E03"/>
    <w:rsid w:val="00601A50"/>
    <w:rsid w:val="0068543E"/>
    <w:rsid w:val="0068775C"/>
    <w:rsid w:val="006D02B7"/>
    <w:rsid w:val="006E140B"/>
    <w:rsid w:val="00702E11"/>
    <w:rsid w:val="007B09C6"/>
    <w:rsid w:val="008218A4"/>
    <w:rsid w:val="00875E4C"/>
    <w:rsid w:val="00894445"/>
    <w:rsid w:val="009D6A2B"/>
    <w:rsid w:val="009E3343"/>
    <w:rsid w:val="009E33F9"/>
    <w:rsid w:val="00A66A61"/>
    <w:rsid w:val="00B22109"/>
    <w:rsid w:val="00B84610"/>
    <w:rsid w:val="00BD299E"/>
    <w:rsid w:val="00C64806"/>
    <w:rsid w:val="00C6738D"/>
    <w:rsid w:val="00DA4D22"/>
    <w:rsid w:val="00DF49A1"/>
    <w:rsid w:val="00E74094"/>
    <w:rsid w:val="00EA44FD"/>
    <w:rsid w:val="00ED431D"/>
    <w:rsid w:val="00ED7F89"/>
    <w:rsid w:val="00EE7BB4"/>
    <w:rsid w:val="00F91131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01DA0"/>
  <w15:docId w15:val="{AB291060-2B81-4709-9257-D836A785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7"/>
    </w:pPr>
  </w:style>
  <w:style w:type="paragraph" w:styleId="Title">
    <w:name w:val="Title"/>
    <w:basedOn w:val="Normal"/>
    <w:uiPriority w:val="1"/>
    <w:qFormat/>
    <w:pPr>
      <w:spacing w:before="69" w:line="457" w:lineRule="exact"/>
      <w:ind w:lef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7B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rlah-em" TargetMode="External"/><Relationship Id="rId5" Type="http://schemas.openxmlformats.org/officeDocument/2006/relationships/hyperlink" Target="mailto:mosesfavou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1128</Words>
  <Characters>7513</Characters>
  <Application>Microsoft Office Word</Application>
  <DocSecurity>0</DocSecurity>
  <Lines>159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Hunton</dc:creator>
  <cp:lastModifiedBy>FAVOUR MOSES</cp:lastModifiedBy>
  <cp:revision>7</cp:revision>
  <dcterms:created xsi:type="dcterms:W3CDTF">2024-02-05T18:35:00Z</dcterms:created>
  <dcterms:modified xsi:type="dcterms:W3CDTF">2024-03-18T09:56:00Z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e3a91d926a9f992ebd1c5bc35d81abe63a2f6fd5386190a1be89e71c179d5fac</vt:lpwstr>
  </property>
</Properties>
</file>